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CD66" w14:textId="754B09F7" w:rsidR="009F099A" w:rsidRPr="00471AA4" w:rsidRDefault="009F099A" w:rsidP="7CC88C6E">
      <w:pPr>
        <w:rPr>
          <w:b/>
          <w:bCs/>
          <w:sz w:val="36"/>
          <w:szCs w:val="36"/>
        </w:rPr>
      </w:pPr>
      <w:r w:rsidRPr="00471AA4">
        <w:rPr>
          <w:b/>
          <w:bCs/>
          <w:sz w:val="36"/>
          <w:szCs w:val="36"/>
        </w:rPr>
        <w:t>Numerical Analysis</w:t>
      </w:r>
      <w:r w:rsidR="1C06D387" w:rsidRPr="7CC88C6E">
        <w:rPr>
          <w:b/>
          <w:bCs/>
          <w:sz w:val="36"/>
          <w:szCs w:val="36"/>
        </w:rPr>
        <w:t xml:space="preserve"> </w:t>
      </w:r>
    </w:p>
    <w:p w14:paraId="7800D06A" w14:textId="66D40A3F" w:rsidR="009F099A" w:rsidRPr="00E45979" w:rsidRDefault="1C06D387" w:rsidP="00E45979">
      <w:pPr>
        <w:rPr>
          <w:b/>
          <w:bCs/>
          <w:sz w:val="36"/>
          <w:szCs w:val="36"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="297679DA" w:rsidRPr="67E812FC">
        <w:rPr>
          <w:b/>
          <w:bCs/>
          <w:sz w:val="36"/>
          <w:szCs w:val="36"/>
        </w:rPr>
        <w:t>task</w:t>
      </w:r>
    </w:p>
    <w:p w14:paraId="0DF89712" w14:textId="2472A06E" w:rsidR="00471AA4" w:rsidRDefault="00471AA4">
      <w:pPr>
        <w:rPr>
          <w:color w:val="FF0000"/>
        </w:rPr>
      </w:pPr>
      <w:r>
        <w:t xml:space="preserve">Submission date: </w:t>
      </w:r>
      <w:r w:rsidR="211B3177" w:rsidRPr="334B5160">
        <w:t>12/2/2021 8:00am</w:t>
      </w:r>
    </w:p>
    <w:p w14:paraId="395BC9FD" w14:textId="234E5D6F" w:rsidR="4F47087C" w:rsidRDefault="66AEE6D9" w:rsidP="13562744">
      <w:r>
        <w:t xml:space="preserve">This </w:t>
      </w:r>
      <w:r w:rsidR="0A31F018">
        <w:t>task</w:t>
      </w:r>
      <w:r w:rsidR="171578CC">
        <w:t xml:space="preserve"> is individual</w:t>
      </w:r>
      <w:r w:rsidR="4F47087C"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14:paraId="51364F30" w14:textId="62FAC941" w:rsidR="00FB5818" w:rsidRPr="00FB5818" w:rsidRDefault="0976FC92" w:rsidP="00FB5818">
      <w:r>
        <w:t xml:space="preserve">The programming language for this task is Python 3.7. You can use standard libraries coming with Anaconda distribution. </w:t>
      </w:r>
      <w:proofErr w:type="gramStart"/>
      <w:r w:rsidR="70A67926">
        <w:t>In particular limited</w:t>
      </w:r>
      <w:proofErr w:type="gramEnd"/>
      <w:r w:rsidR="70A67926">
        <w:t xml:space="preserve"> use of </w:t>
      </w:r>
      <w:proofErr w:type="spellStart"/>
      <w:r w:rsidR="70A67926">
        <w:t>numpy</w:t>
      </w:r>
      <w:proofErr w:type="spellEnd"/>
      <w:r w:rsidR="70A67926">
        <w:t xml:space="preserve"> and </w:t>
      </w:r>
      <w:proofErr w:type="spellStart"/>
      <w:r w:rsidR="70A67926">
        <w:t>pytorch</w:t>
      </w:r>
      <w:proofErr w:type="spellEnd"/>
      <w:r w:rsidR="70A67926">
        <w:t xml:space="preserve"> is allowed and highly encouraged. </w:t>
      </w:r>
    </w:p>
    <w:p w14:paraId="59CA95FE" w14:textId="4BE92603" w:rsidR="0069669F" w:rsidRDefault="42D71B51" w:rsidP="00366C63">
      <w:pPr>
        <w:rPr>
          <w:ins w:id="0" w:author="רמי פוזיס" w:date="2021-02-09T16:47:00Z"/>
        </w:rPr>
      </w:pPr>
      <w:r w:rsidRPr="29F27A30">
        <w:rPr>
          <w:b/>
          <w:bCs/>
        </w:rPr>
        <w:t xml:space="preserve">You </w:t>
      </w:r>
      <w:del w:id="1" w:author="רמי פוזיס" w:date="2021-02-09T16:03:00Z">
        <w:r w:rsidR="3D2FA4E7" w:rsidRPr="29F27A30" w:rsidDel="0030468D">
          <w:rPr>
            <w:b/>
            <w:bCs/>
          </w:rPr>
          <w:delText>must</w:delText>
        </w:r>
        <w:r w:rsidRPr="29F27A30" w:rsidDel="0030468D">
          <w:rPr>
            <w:b/>
            <w:bCs/>
          </w:rPr>
          <w:delText xml:space="preserve"> </w:delText>
        </w:r>
      </w:del>
      <w:ins w:id="2" w:author="רמי פוזיס" w:date="2021-02-09T16:03:00Z">
        <w:r w:rsidR="0030468D">
          <w:rPr>
            <w:b/>
            <w:bCs/>
          </w:rPr>
          <w:t>should</w:t>
        </w:r>
        <w:r w:rsidR="0030468D" w:rsidRPr="29F27A30">
          <w:rPr>
            <w:b/>
            <w:bCs/>
          </w:rPr>
          <w:t xml:space="preserve"> </w:t>
        </w:r>
      </w:ins>
      <w:r w:rsidRPr="29F27A30">
        <w:rPr>
          <w:b/>
          <w:bCs/>
        </w:rPr>
        <w:t xml:space="preserve">not use those parts of the libraries that </w:t>
      </w:r>
      <w:r w:rsidR="6C4BBDD7" w:rsidRPr="29F27A30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</w:p>
    <w:p w14:paraId="25155FC1" w14:textId="44815E13" w:rsidR="00CF56B6" w:rsidRDefault="0069669F" w:rsidP="00366C63">
      <w:pPr>
        <w:rPr>
          <w:ins w:id="3" w:author="רמי פוזיס" w:date="2021-02-09T16:49:00Z"/>
        </w:rPr>
      </w:pPr>
      <w:ins w:id="4" w:author="רמי פוזיס" w:date="2021-02-09T16:47:00Z">
        <w:r>
          <w:t xml:space="preserve">The use of the following </w:t>
        </w:r>
      </w:ins>
      <w:ins w:id="5" w:author="רמי פוזיס" w:date="2021-02-09T16:48:00Z">
        <w:r w:rsidR="00646595">
          <w:t xml:space="preserve">methods in the submitted code must be </w:t>
        </w:r>
        <w:r w:rsidR="00FD1AAB">
          <w:t xml:space="preserve">clearly </w:t>
        </w:r>
        <w:r w:rsidR="00646595">
          <w:t xml:space="preserve">announced </w:t>
        </w:r>
        <w:r w:rsidR="00FD1AAB">
          <w:t xml:space="preserve">in the beginning of the explanation of each assignment </w:t>
        </w:r>
      </w:ins>
      <w:ins w:id="6" w:author="רמי פוזיס" w:date="2021-02-09T16:49:00Z">
        <w:r w:rsidR="00485090">
          <w:t xml:space="preserve">where it is used </w:t>
        </w:r>
      </w:ins>
      <w:ins w:id="7" w:author="רמי פוזיס" w:date="2021-02-09T16:48:00Z">
        <w:r w:rsidR="00FD1AAB">
          <w:t>and</w:t>
        </w:r>
      </w:ins>
      <w:ins w:id="8" w:author="רמי פוזיס" w:date="2021-02-09T16:49:00Z">
        <w:r w:rsidR="00FD1AAB">
          <w:t xml:space="preserve"> will result in </w:t>
        </w:r>
        <w:r w:rsidR="00CF56B6">
          <w:t>reduction of points:</w:t>
        </w:r>
      </w:ins>
    </w:p>
    <w:p w14:paraId="4A641AC7" w14:textId="1A801888" w:rsidR="0069669F" w:rsidRPr="001A540A" w:rsidRDefault="00CF56B6" w:rsidP="00366C63">
      <w:pPr>
        <w:rPr>
          <w:ins w:id="9" w:author="רמי פוזיס" w:date="2021-02-09T16:50:00Z"/>
          <w:rFonts w:asciiTheme="majorHAnsi" w:hAnsiTheme="majorHAnsi" w:cstheme="majorHAnsi"/>
          <w:sz w:val="18"/>
          <w:szCs w:val="18"/>
          <w:rPrChange w:id="10" w:author="רמי פוזיס" w:date="2021-02-09T17:19:00Z">
            <w:rPr>
              <w:ins w:id="11" w:author="רמי פוזיס" w:date="2021-02-09T16:50:00Z"/>
            </w:rPr>
          </w:rPrChange>
        </w:rPr>
      </w:pPr>
      <w:proofErr w:type="spellStart"/>
      <w:proofErr w:type="gramStart"/>
      <w:ins w:id="12" w:author="רמי פוזיס" w:date="2021-02-09T16:49:00Z">
        <w:r w:rsidRPr="001A540A">
          <w:rPr>
            <w:rFonts w:asciiTheme="majorHAnsi" w:hAnsiTheme="majorHAnsi" w:cstheme="majorHAnsi"/>
            <w:sz w:val="18"/>
            <w:szCs w:val="18"/>
            <w:rPrChange w:id="13" w:author="רמי פוזיס" w:date="2021-02-09T17:19:00Z">
              <w:rPr/>
            </w:rPrChange>
          </w:rPr>
          <w:t>numpy.linalg</w:t>
        </w:r>
        <w:proofErr w:type="gramEnd"/>
        <w:r w:rsidRPr="001A540A">
          <w:rPr>
            <w:rFonts w:asciiTheme="majorHAnsi" w:hAnsiTheme="majorHAnsi" w:cstheme="majorHAnsi"/>
            <w:sz w:val="18"/>
            <w:szCs w:val="18"/>
            <w:rPrChange w:id="14" w:author="רמי פוזיס" w:date="2021-02-09T17:19:00Z">
              <w:rPr/>
            </w:rPrChange>
          </w:rPr>
          <w:t>.solve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15" w:author="רמי פוזיס" w:date="2021-02-09T17:19:00Z">
              <w:rPr/>
            </w:rPrChange>
          </w:rPr>
          <w:t xml:space="preserve"> (15% of the assignment score) </w:t>
        </w:r>
      </w:ins>
    </w:p>
    <w:p w14:paraId="567D6BF5" w14:textId="21865167" w:rsidR="005E7C30" w:rsidRPr="001A540A" w:rsidRDefault="004377BA" w:rsidP="005E7C30">
      <w:pPr>
        <w:rPr>
          <w:ins w:id="16" w:author="רמי פוזיס" w:date="2021-02-09T17:07:00Z"/>
          <w:rFonts w:asciiTheme="majorHAnsi" w:hAnsiTheme="majorHAnsi" w:cstheme="majorHAnsi"/>
          <w:sz w:val="18"/>
          <w:szCs w:val="18"/>
          <w:rtl/>
          <w:rPrChange w:id="17" w:author="רמי פוזיס" w:date="2021-02-09T17:19:00Z">
            <w:rPr>
              <w:ins w:id="18" w:author="רמי פוזיס" w:date="2021-02-09T17:07:00Z"/>
              <w:rtl/>
            </w:rPr>
          </w:rPrChange>
        </w:rPr>
      </w:pPr>
      <w:ins w:id="19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20" w:author="רמי פוזיס" w:date="2021-02-09T17:19:00Z">
              <w:rPr/>
            </w:rPrChange>
          </w:rPr>
          <w:t xml:space="preserve">(not studied in class) </w:t>
        </w:r>
      </w:ins>
      <w:proofErr w:type="spellStart"/>
      <w:proofErr w:type="gramStart"/>
      <w:ins w:id="21" w:author="רמי פוזיס" w:date="2021-02-09T16:54:00Z">
        <w:r w:rsidR="00342FC8" w:rsidRPr="001A540A">
          <w:rPr>
            <w:rFonts w:asciiTheme="majorHAnsi" w:hAnsiTheme="majorHAnsi" w:cstheme="majorHAnsi"/>
            <w:sz w:val="18"/>
            <w:szCs w:val="18"/>
            <w:rPrChange w:id="22" w:author="רמי פוזיס" w:date="2021-02-09T17:19:00Z">
              <w:rPr/>
            </w:rPrChange>
          </w:rPr>
          <w:t>numpy.linalg</w:t>
        </w:r>
        <w:proofErr w:type="gramEnd"/>
        <w:r w:rsidR="00342FC8" w:rsidRPr="001A540A">
          <w:rPr>
            <w:rFonts w:asciiTheme="majorHAnsi" w:hAnsiTheme="majorHAnsi" w:cstheme="majorHAnsi"/>
            <w:sz w:val="18"/>
            <w:szCs w:val="18"/>
            <w:rPrChange w:id="23" w:author="רמי פוזיס" w:date="2021-02-09T17:19:00Z">
              <w:rPr/>
            </w:rPrChange>
          </w:rPr>
          <w:t>.cholesky</w:t>
        </w:r>
        <w:proofErr w:type="spellEnd"/>
        <w:r w:rsidR="00342FC8" w:rsidRPr="001A540A">
          <w:rPr>
            <w:rFonts w:asciiTheme="majorHAnsi" w:hAnsiTheme="majorHAnsi" w:cstheme="majorHAnsi"/>
            <w:sz w:val="18"/>
            <w:szCs w:val="18"/>
            <w:rPrChange w:id="24" w:author="רמי פוזיס" w:date="2021-02-09T17:19:00Z">
              <w:rPr/>
            </w:rPrChange>
          </w:rPr>
          <w:t xml:space="preserve">, </w:t>
        </w:r>
        <w:proofErr w:type="spellStart"/>
        <w:r w:rsidR="00550FFD" w:rsidRPr="001A540A">
          <w:rPr>
            <w:rFonts w:asciiTheme="majorHAnsi" w:hAnsiTheme="majorHAnsi" w:cstheme="majorHAnsi"/>
            <w:sz w:val="18"/>
            <w:szCs w:val="18"/>
            <w:rPrChange w:id="25" w:author="רמי פוזיס" w:date="2021-02-09T17:19:00Z">
              <w:rPr/>
            </w:rPrChange>
          </w:rPr>
          <w:t>torch.cholesky</w:t>
        </w:r>
        <w:proofErr w:type="spellEnd"/>
        <w:r w:rsidR="00550FFD" w:rsidRPr="001A540A">
          <w:rPr>
            <w:rFonts w:asciiTheme="majorHAnsi" w:hAnsiTheme="majorHAnsi" w:cstheme="majorHAnsi"/>
            <w:sz w:val="18"/>
            <w:szCs w:val="18"/>
            <w:rPrChange w:id="26" w:author="רמי פוזיס" w:date="2021-02-09T17:19:00Z">
              <w:rPr/>
            </w:rPrChange>
          </w:rPr>
          <w:t xml:space="preserve">, </w:t>
        </w:r>
      </w:ins>
      <w:proofErr w:type="spellStart"/>
      <w:ins w:id="27" w:author="רמי פוזיס" w:date="2021-02-09T16:56:00Z">
        <w:r w:rsidRPr="001A540A">
          <w:rPr>
            <w:rFonts w:asciiTheme="majorHAnsi" w:hAnsiTheme="majorHAnsi" w:cstheme="majorHAnsi"/>
            <w:sz w:val="18"/>
            <w:szCs w:val="18"/>
            <w:rPrChange w:id="28" w:author="רמי פוזיס" w:date="2021-02-09T17:19:00Z">
              <w:rPr/>
            </w:rPrChange>
          </w:rPr>
          <w:t>linalg.qr</w:t>
        </w:r>
      </w:ins>
      <w:proofErr w:type="spellEnd"/>
      <w:ins w:id="29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30" w:author="רמי פוזיס" w:date="2021-02-09T17:19:00Z">
              <w:rPr/>
            </w:rPrChange>
          </w:rPr>
          <w:t xml:space="preserve">, </w:t>
        </w:r>
        <w:proofErr w:type="spellStart"/>
        <w:r w:rsidR="008D63BB" w:rsidRPr="001A540A">
          <w:rPr>
            <w:rFonts w:asciiTheme="majorHAnsi" w:hAnsiTheme="majorHAnsi" w:cstheme="majorHAnsi"/>
            <w:sz w:val="18"/>
            <w:szCs w:val="18"/>
            <w:rPrChange w:id="31" w:author="רמי פוזיס" w:date="2021-02-09T17:19:00Z">
              <w:rPr/>
            </w:rPrChange>
          </w:rPr>
          <w:t>torch.qr</w:t>
        </w:r>
        <w:proofErr w:type="spellEnd"/>
        <w:r w:rsidR="008D63BB" w:rsidRPr="001A540A">
          <w:rPr>
            <w:rFonts w:asciiTheme="majorHAnsi" w:hAnsiTheme="majorHAnsi" w:cstheme="majorHAnsi"/>
            <w:sz w:val="18"/>
            <w:szCs w:val="18"/>
            <w:rPrChange w:id="32" w:author="רמי פוזיס" w:date="2021-02-09T17:19:00Z">
              <w:rPr/>
            </w:rPrChange>
          </w:rPr>
          <w:t xml:space="preserve"> (</w:t>
        </w:r>
        <w:r w:rsidR="0074469E" w:rsidRPr="001A540A">
          <w:rPr>
            <w:rFonts w:asciiTheme="majorHAnsi" w:hAnsiTheme="majorHAnsi" w:cstheme="majorHAnsi"/>
            <w:sz w:val="18"/>
            <w:szCs w:val="18"/>
            <w:rPrChange w:id="33" w:author="רמי פוזיס" w:date="2021-02-09T17:19:00Z">
              <w:rPr/>
            </w:rPrChange>
          </w:rPr>
          <w:t>1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34" w:author="רמי פוזיס" w:date="2021-02-09T17:19:00Z">
              <w:rPr/>
            </w:rPrChange>
          </w:rPr>
          <w:t>% of the assignment score)</w:t>
        </w:r>
      </w:ins>
    </w:p>
    <w:p w14:paraId="38EDA972" w14:textId="539F95AD" w:rsidR="00AF4FDD" w:rsidRPr="001A540A" w:rsidRDefault="00536FD6" w:rsidP="00A37649">
      <w:pPr>
        <w:rPr>
          <w:ins w:id="35" w:author="רמי פוזיס" w:date="2021-02-09T17:10:00Z"/>
          <w:rFonts w:asciiTheme="majorHAnsi" w:hAnsiTheme="majorHAnsi" w:cstheme="majorHAnsi"/>
          <w:sz w:val="18"/>
          <w:szCs w:val="18"/>
          <w:rPrChange w:id="36" w:author="רמי פוזיס" w:date="2021-02-09T17:19:00Z">
            <w:rPr>
              <w:ins w:id="37" w:author="רמי פוזיס" w:date="2021-02-09T17:10:00Z"/>
            </w:rPr>
          </w:rPrChange>
        </w:rPr>
      </w:pPr>
      <w:proofErr w:type="spellStart"/>
      <w:ins w:id="38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39" w:author="רמי פוזיס" w:date="2021-02-09T17:19:00Z">
              <w:rPr/>
            </w:rPrChange>
          </w:rPr>
          <w:t>n</w:t>
        </w:r>
      </w:ins>
      <w:ins w:id="40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1" w:author="רמי פוזיס" w:date="2021-02-09T17:19:00Z">
              <w:rPr/>
            </w:rPrChange>
          </w:rPr>
          <w:t>umpy</w:t>
        </w:r>
      </w:ins>
      <w:proofErr w:type="spellEnd"/>
      <w:ins w:id="42" w:author="רמי פוזיס" w:date="2021-02-09T17:11:00Z">
        <w:r w:rsidR="00812232" w:rsidRPr="001A540A">
          <w:rPr>
            <w:rFonts w:asciiTheme="majorHAnsi" w:hAnsiTheme="majorHAnsi" w:cstheme="majorHAnsi"/>
            <w:sz w:val="18"/>
            <w:szCs w:val="18"/>
            <w:rPrChange w:id="43" w:author="רמי פוזיס" w:date="2021-02-09T17:19:00Z">
              <w:rPr/>
            </w:rPrChange>
          </w:rPr>
          <w:t>.</w:t>
        </w:r>
        <w:proofErr w:type="gramStart"/>
        <w:r w:rsidR="00812232" w:rsidRPr="001A540A">
          <w:rPr>
            <w:rFonts w:asciiTheme="majorHAnsi" w:hAnsiTheme="majorHAnsi" w:cstheme="majorHAnsi"/>
            <w:sz w:val="18"/>
            <w:szCs w:val="18"/>
            <w:rPrChange w:id="44" w:author="רמי פוזיס" w:date="2021-02-09T17:19:00Z">
              <w:rPr/>
            </w:rPrChange>
          </w:rPr>
          <w:t>*.</w:t>
        </w:r>
      </w:ins>
      <w:proofErr w:type="spellStart"/>
      <w:ins w:id="45" w:author="רמי פוזיס" w:date="2021-02-09T17:12:00Z">
        <w:r w:rsidR="00D50953" w:rsidRPr="001A540A">
          <w:rPr>
            <w:rFonts w:asciiTheme="majorHAnsi" w:hAnsiTheme="majorHAnsi" w:cstheme="majorHAnsi"/>
            <w:sz w:val="18"/>
            <w:szCs w:val="18"/>
            <w:rPrChange w:id="46" w:author="רמי פוזיס" w:date="2021-02-09T17:19:00Z">
              <w:rPr/>
            </w:rPrChange>
          </w:rPr>
          <w:t>poly</w:t>
        </w:r>
      </w:ins>
      <w:ins w:id="47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8" w:author="רמי פוזיס" w:date="2021-02-09T17:19:00Z">
              <w:rPr/>
            </w:rPrChange>
          </w:rPr>
          <w:t>fit</w:t>
        </w:r>
      </w:ins>
      <w:proofErr w:type="spellEnd"/>
      <w:proofErr w:type="gramEnd"/>
      <w:ins w:id="49" w:author="רמי פוזיס" w:date="2021-02-09T17:12:00Z">
        <w:r w:rsidR="00A37649" w:rsidRPr="001A540A">
          <w:rPr>
            <w:rFonts w:asciiTheme="majorHAnsi" w:hAnsiTheme="majorHAnsi" w:cstheme="majorHAnsi"/>
            <w:sz w:val="18"/>
            <w:szCs w:val="18"/>
            <w:rPrChange w:id="50" w:author="רמי פוזיס" w:date="2021-02-09T17:19:00Z">
              <w:rPr/>
            </w:rPrChange>
          </w:rPr>
          <w:t>,</w:t>
        </w:r>
        <w:r w:rsidR="00D50953" w:rsidRPr="001A540A">
          <w:rPr>
            <w:rFonts w:asciiTheme="majorHAnsi" w:hAnsiTheme="majorHAnsi" w:cstheme="majorHAnsi"/>
            <w:sz w:val="18"/>
            <w:szCs w:val="18"/>
            <w:rPrChange w:id="51" w:author="רמי פוזיס" w:date="2021-02-09T17:19:00Z">
              <w:rPr/>
            </w:rPrChange>
          </w:rPr>
          <w:t xml:space="preserve"> </w:t>
        </w:r>
        <w:proofErr w:type="spellStart"/>
        <w:r w:rsidR="00D50953" w:rsidRPr="001A540A">
          <w:rPr>
            <w:rFonts w:asciiTheme="majorHAnsi" w:hAnsiTheme="majorHAnsi" w:cstheme="majorHAnsi"/>
            <w:sz w:val="18"/>
            <w:szCs w:val="18"/>
            <w:rPrChange w:id="52" w:author="רמי פוזיס" w:date="2021-02-09T17:19:00Z">
              <w:rPr/>
            </w:rPrChange>
          </w:rPr>
          <w:t>numpy</w:t>
        </w:r>
        <w:proofErr w:type="spellEnd"/>
        <w:r w:rsidR="00D50953" w:rsidRPr="001A540A">
          <w:rPr>
            <w:rFonts w:asciiTheme="majorHAnsi" w:hAnsiTheme="majorHAnsi" w:cstheme="majorHAnsi"/>
            <w:sz w:val="18"/>
            <w:szCs w:val="18"/>
            <w:rPrChange w:id="53" w:author="רמי פוזיס" w:date="2021-02-09T17:19:00Z">
              <w:rPr/>
            </w:rPrChange>
          </w:rPr>
          <w:t>.*.*fit</w:t>
        </w:r>
        <w:r w:rsidR="00A37649" w:rsidRPr="001A540A">
          <w:rPr>
            <w:rFonts w:asciiTheme="majorHAnsi" w:hAnsiTheme="majorHAnsi" w:cstheme="majorHAnsi"/>
            <w:sz w:val="18"/>
            <w:szCs w:val="18"/>
            <w:rPrChange w:id="54" w:author="רמי פוזיס" w:date="2021-02-09T17:19:00Z">
              <w:rPr/>
            </w:rPrChange>
          </w:rPr>
          <w:t xml:space="preserve"> </w:t>
        </w:r>
      </w:ins>
      <w:ins w:id="55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56" w:author="רמי פוזיס" w:date="2021-02-09T17:19:00Z">
              <w:rPr/>
            </w:rPrChange>
          </w:rPr>
          <w:t>(</w:t>
        </w:r>
      </w:ins>
      <w:ins w:id="57" w:author="רמי פוזיס" w:date="2021-02-09T17:09:00Z">
        <w:r w:rsidR="00537315" w:rsidRPr="001A540A">
          <w:rPr>
            <w:rFonts w:asciiTheme="majorHAnsi" w:hAnsiTheme="majorHAnsi" w:cstheme="majorHAnsi"/>
            <w:sz w:val="18"/>
            <w:szCs w:val="18"/>
            <w:rPrChange w:id="58" w:author="רמי פוזיס" w:date="2021-02-09T17:19:00Z">
              <w:rPr/>
            </w:rPrChange>
          </w:rPr>
          <w:t>4</w:t>
        </w:r>
        <w:r w:rsidR="00B935D1" w:rsidRPr="001A540A">
          <w:rPr>
            <w:rFonts w:asciiTheme="majorHAnsi" w:hAnsiTheme="majorHAnsi" w:cstheme="majorHAnsi"/>
            <w:sz w:val="18"/>
            <w:szCs w:val="18"/>
            <w:rPrChange w:id="59" w:author="רמי פוזיס" w:date="2021-02-09T17:19:00Z">
              <w:rPr/>
            </w:rPrChange>
          </w:rPr>
          <w:t>0% of the assignment score)</w:t>
        </w:r>
      </w:ins>
    </w:p>
    <w:p w14:paraId="5DC83133" w14:textId="2C1F53B8" w:rsidR="004E2159" w:rsidRPr="001A540A" w:rsidRDefault="00536FD6" w:rsidP="005E7C30">
      <w:pPr>
        <w:rPr>
          <w:ins w:id="60" w:author="רמי פוזיס" w:date="2021-02-09T17:11:00Z"/>
          <w:rFonts w:asciiTheme="majorHAnsi" w:hAnsiTheme="majorHAnsi" w:cstheme="majorHAnsi"/>
          <w:sz w:val="18"/>
          <w:szCs w:val="18"/>
          <w:rPrChange w:id="61" w:author="רמי פוזיס" w:date="2021-02-09T17:19:00Z">
            <w:rPr>
              <w:ins w:id="62" w:author="רמי פוזיס" w:date="2021-02-09T17:11:00Z"/>
            </w:rPr>
          </w:rPrChange>
        </w:rPr>
      </w:pPr>
      <w:proofErr w:type="spellStart"/>
      <w:ins w:id="63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64" w:author="רמי פוזיס" w:date="2021-02-09T17:19:00Z">
              <w:rPr/>
            </w:rPrChange>
          </w:rPr>
          <w:t>numpy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65" w:author="רמי פוזיס" w:date="2021-02-09T17:19:00Z">
              <w:rPr/>
            </w:rPrChange>
          </w:rPr>
          <w:t>.</w:t>
        </w:r>
        <w:proofErr w:type="gramStart"/>
        <w:r w:rsidRPr="001A540A">
          <w:rPr>
            <w:rFonts w:asciiTheme="majorHAnsi" w:hAnsiTheme="majorHAnsi" w:cstheme="majorHAnsi"/>
            <w:sz w:val="18"/>
            <w:szCs w:val="18"/>
            <w:rPrChange w:id="66" w:author="רמי פוזיס" w:date="2021-02-09T17:19:00Z">
              <w:rPr/>
            </w:rPrChange>
          </w:rPr>
          <w:t>*.interpolate</w:t>
        </w:r>
        <w:proofErr w:type="gramEnd"/>
        <w:r w:rsidRPr="001A540A">
          <w:rPr>
            <w:rFonts w:asciiTheme="majorHAnsi" w:hAnsiTheme="majorHAnsi" w:cstheme="majorHAnsi"/>
            <w:sz w:val="18"/>
            <w:szCs w:val="18"/>
            <w:rPrChange w:id="67" w:author="רמי פוזיס" w:date="2021-02-09T17:19:00Z">
              <w:rPr/>
            </w:rPrChange>
          </w:rPr>
          <w:t xml:space="preserve">, </w:t>
        </w:r>
      </w:ins>
      <w:ins w:id="68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69" w:author="רמי פוזיס" w:date="2021-02-09T17:19:00Z">
              <w:rPr/>
            </w:rPrChange>
          </w:rPr>
          <w:t>torch.</w:t>
        </w:r>
      </w:ins>
      <w:ins w:id="70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71" w:author="רמי פוזיס" w:date="2021-02-09T17:19:00Z">
              <w:rPr/>
            </w:rPrChange>
          </w:rPr>
          <w:t>*</w:t>
        </w:r>
      </w:ins>
      <w:ins w:id="72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73" w:author="רמי פוזיס" w:date="2021-02-09T17:19:00Z">
              <w:rPr/>
            </w:rPrChange>
          </w:rPr>
          <w:t>.interpolate</w:t>
        </w:r>
      </w:ins>
      <w:ins w:id="74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75" w:author="רמי פוזיס" w:date="2021-02-09T17:19:00Z">
              <w:rPr/>
            </w:rPrChange>
          </w:rPr>
          <w:t xml:space="preserve"> (</w:t>
        </w:r>
        <w:r w:rsidR="002C7045" w:rsidRPr="001A540A">
          <w:rPr>
            <w:rFonts w:asciiTheme="majorHAnsi" w:hAnsiTheme="majorHAnsi" w:cstheme="majorHAnsi"/>
            <w:sz w:val="18"/>
            <w:szCs w:val="18"/>
            <w:rPrChange w:id="76" w:author="רמי פוזיס" w:date="2021-02-09T17:19:00Z">
              <w:rPr/>
            </w:rPrChange>
          </w:rPr>
          <w:t>6</w:t>
        </w:r>
        <w:r w:rsidRPr="001A540A">
          <w:rPr>
            <w:rFonts w:asciiTheme="majorHAnsi" w:hAnsiTheme="majorHAnsi" w:cstheme="majorHAnsi"/>
            <w:sz w:val="18"/>
            <w:szCs w:val="18"/>
            <w:rPrChange w:id="77" w:author="רמי פוזיס" w:date="2021-02-09T17:19:00Z">
              <w:rPr/>
            </w:rPrChange>
          </w:rPr>
          <w:t>0% of the assignment score)</w:t>
        </w:r>
      </w:ins>
    </w:p>
    <w:p w14:paraId="48DB7809" w14:textId="4AAAE3A7" w:rsidR="002C7045" w:rsidRPr="001A540A" w:rsidRDefault="007779A1" w:rsidP="005E7C30">
      <w:pPr>
        <w:rPr>
          <w:ins w:id="78" w:author="רמי פוזיס" w:date="2021-02-09T16:58:00Z"/>
          <w:rFonts w:asciiTheme="majorHAnsi" w:hAnsiTheme="majorHAnsi" w:cstheme="majorHAnsi"/>
          <w:sz w:val="18"/>
          <w:szCs w:val="18"/>
          <w:rPrChange w:id="79" w:author="רמי פוזיס" w:date="2021-02-09T17:19:00Z">
            <w:rPr>
              <w:ins w:id="80" w:author="רמי פוזיס" w:date="2021-02-09T16:58:00Z"/>
            </w:rPr>
          </w:rPrChange>
        </w:rPr>
      </w:pPr>
      <w:proofErr w:type="spellStart"/>
      <w:ins w:id="81" w:author="רמי פוזיס" w:date="2021-02-09T17:15:00Z">
        <w:r w:rsidRPr="001A540A">
          <w:rPr>
            <w:rFonts w:asciiTheme="majorHAnsi" w:hAnsiTheme="majorHAnsi" w:cstheme="majorHAnsi"/>
            <w:sz w:val="18"/>
            <w:szCs w:val="18"/>
            <w:rPrChange w:id="82" w:author="רמי פוזיס" w:date="2021-02-09T17:19:00Z">
              <w:rPr/>
            </w:rPrChange>
          </w:rPr>
          <w:t>numpy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83" w:author="רמי פוזיס" w:date="2021-02-09T17:19:00Z">
              <w:rPr/>
            </w:rPrChange>
          </w:rPr>
          <w:t>.</w:t>
        </w:r>
        <w:proofErr w:type="gramStart"/>
        <w:r w:rsidRPr="001A540A">
          <w:rPr>
            <w:rFonts w:asciiTheme="majorHAnsi" w:hAnsiTheme="majorHAnsi" w:cstheme="majorHAnsi"/>
            <w:sz w:val="18"/>
            <w:szCs w:val="18"/>
            <w:rPrChange w:id="84" w:author="רמי פוזיס" w:date="2021-02-09T17:19:00Z">
              <w:rPr/>
            </w:rPrChange>
          </w:rPr>
          <w:t>*.roots</w:t>
        </w:r>
      </w:ins>
      <w:proofErr w:type="gramEnd"/>
      <w:ins w:id="85" w:author="רמי פוזיס" w:date="2021-02-09T17:16:00Z">
        <w:r w:rsidR="00327595" w:rsidRPr="001A540A">
          <w:rPr>
            <w:rFonts w:asciiTheme="majorHAnsi" w:hAnsiTheme="majorHAnsi" w:cstheme="majorHAnsi"/>
            <w:sz w:val="18"/>
            <w:szCs w:val="18"/>
            <w:rPrChange w:id="86" w:author="רמי פוזיס" w:date="2021-02-09T17:19:00Z">
              <w:rPr/>
            </w:rPrChange>
          </w:rPr>
          <w:t xml:space="preserve"> (</w:t>
        </w:r>
      </w:ins>
      <w:ins w:id="87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88" w:author="רמי פוזיס" w:date="2021-02-09T17:19:00Z">
              <w:rPr/>
            </w:rPrChange>
          </w:rPr>
          <w:t>30</w:t>
        </w:r>
      </w:ins>
      <w:ins w:id="89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90" w:author="רמי פוזיס" w:date="2021-02-09T17:19:00Z">
              <w:rPr/>
            </w:rPrChange>
          </w:rPr>
          <w:t xml:space="preserve">% of the assignment </w:t>
        </w:r>
      </w:ins>
      <w:ins w:id="91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92" w:author="רמי פוזיס" w:date="2021-02-09T17:19:00Z">
              <w:rPr/>
            </w:rPrChange>
          </w:rPr>
          <w:t xml:space="preserve">2 </w:t>
        </w:r>
      </w:ins>
      <w:ins w:id="93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94" w:author="רמי פוזיס" w:date="2021-02-09T17:19:00Z">
              <w:rPr/>
            </w:rPrChange>
          </w:rPr>
          <w:t>score</w:t>
        </w:r>
      </w:ins>
      <w:ins w:id="95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96" w:author="רמי פוזיס" w:date="2021-02-09T17:19:00Z">
              <w:rPr/>
            </w:rPrChange>
          </w:rPr>
          <w:t xml:space="preserve"> and </w:t>
        </w:r>
        <w:r w:rsidR="000A7886" w:rsidRPr="001A540A">
          <w:rPr>
            <w:rFonts w:asciiTheme="majorHAnsi" w:hAnsiTheme="majorHAnsi" w:cstheme="majorHAnsi"/>
            <w:sz w:val="18"/>
            <w:szCs w:val="18"/>
            <w:rPrChange w:id="97" w:author="רמי פוזיס" w:date="2021-02-09T17:19:00Z">
              <w:rPr/>
            </w:rPrChange>
          </w:rPr>
          <w:t>15%</w:t>
        </w:r>
      </w:ins>
      <w:ins w:id="98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99" w:author="רמי פוזיס" w:date="2021-02-09T17:19:00Z">
              <w:rPr/>
            </w:rPrChange>
          </w:rPr>
          <w:t xml:space="preserve"> of the assignment 3 score</w:t>
        </w:r>
      </w:ins>
      <w:ins w:id="100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101" w:author="רמי פוזיס" w:date="2021-02-09T17:19:00Z">
              <w:rPr/>
            </w:rPrChange>
          </w:rPr>
          <w:t>)</w:t>
        </w:r>
      </w:ins>
    </w:p>
    <w:p w14:paraId="0E3BC077" w14:textId="1966B63B" w:rsidR="00D6572C" w:rsidRDefault="00D6572C" w:rsidP="005E7C30">
      <w:pPr>
        <w:rPr>
          <w:ins w:id="102" w:author="רמי פוזיס" w:date="2021-02-09T17:20:00Z"/>
        </w:rPr>
      </w:pPr>
      <w:ins w:id="103" w:author="רמי פוזיס" w:date="2021-02-09T17:20:00Z">
        <w:r>
          <w:t>All numeric differentiation functions are allowed (including gradient</w:t>
        </w:r>
      </w:ins>
      <w:ins w:id="104" w:author="רמי פוזיס" w:date="2021-02-09T17:21:00Z">
        <w:r w:rsidR="00EF5E0A">
          <w:t>s</w:t>
        </w:r>
      </w:ins>
      <w:ins w:id="105" w:author="רמי פוזיס" w:date="2021-02-09T17:20:00Z">
        <w:r w:rsidR="00EF5E0A">
          <w:t xml:space="preserve">, and </w:t>
        </w:r>
      </w:ins>
      <w:ins w:id="106" w:author="רמי פוזיס" w:date="2021-02-09T17:21:00Z">
        <w:r w:rsidR="00EF5E0A">
          <w:t xml:space="preserve">the </w:t>
        </w:r>
      </w:ins>
      <w:ins w:id="107" w:author="רמי פוזיס" w:date="2021-02-09T17:20:00Z">
        <w:r w:rsidR="00EF5E0A">
          <w:t>gradient</w:t>
        </w:r>
        <w:r>
          <w:t xml:space="preserve"> descent</w:t>
        </w:r>
      </w:ins>
      <w:ins w:id="108" w:author="רמי פוזיס" w:date="2021-02-09T17:21:00Z">
        <w:r w:rsidR="00EF5E0A">
          <w:t xml:space="preserve"> algorithm). </w:t>
        </w:r>
      </w:ins>
    </w:p>
    <w:p w14:paraId="2A7C1617" w14:textId="2CF9ED3E" w:rsidR="004E7A7A" w:rsidRDefault="001A540A" w:rsidP="0026752B">
      <w:pPr>
        <w:rPr>
          <w:ins w:id="109" w:author="רמי פוזיס" w:date="2021-02-09T16:47:00Z"/>
          <w:rtl/>
        </w:rPr>
      </w:pPr>
      <w:ins w:id="110" w:author="רמי פוזיס" w:date="2021-02-09T17:19:00Z">
        <w:r>
          <w:t xml:space="preserve">Additional functions and </w:t>
        </w:r>
        <w:r w:rsidR="002D39FB">
          <w:t xml:space="preserve">penalties may be allowed according to </w:t>
        </w:r>
      </w:ins>
      <w:ins w:id="111" w:author="רמי פוזיס" w:date="2021-02-09T17:20:00Z">
        <w:r w:rsidR="002D39FB">
          <w:t xml:space="preserve">requests in the </w:t>
        </w:r>
        <w:r w:rsidR="004E7A7A">
          <w:t>task forum</w:t>
        </w:r>
        <w:r w:rsidR="002D39FB">
          <w:t xml:space="preserve">. </w:t>
        </w:r>
      </w:ins>
    </w:p>
    <w:p w14:paraId="0158B597" w14:textId="22F63135" w:rsidR="00366C63" w:rsidRPr="00366C63" w:rsidRDefault="4BE314B1" w:rsidP="00366C63">
      <w:r>
        <w:t xml:space="preserve">You </w:t>
      </w:r>
      <w:r w:rsidR="22B4714C">
        <w:t>must not use</w:t>
      </w:r>
      <w:r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14:paraId="7FF312A6" w14:textId="3A744F9E" w:rsidR="006E1D24" w:rsidRDefault="006E1D24" w:rsidP="1BDDF952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proofErr w:type="spellStart"/>
      <w:r w:rsidR="47EB22AC">
        <w:t>Unittests</w:t>
      </w:r>
      <w:proofErr w:type="spellEnd"/>
      <w:r w:rsidR="47EB22AC">
        <w:t xml:space="preserve"> found within the assignment files must pass before submission. You can add any number of additional </w:t>
      </w:r>
      <w:proofErr w:type="spellStart"/>
      <w:r w:rsidR="47EB22AC">
        <w:t>unittests</w:t>
      </w:r>
      <w:proofErr w:type="spellEnd"/>
      <w:r w:rsidR="47EB22AC">
        <w:t xml:space="preserve"> </w:t>
      </w:r>
      <w:r w:rsidR="60393CB8">
        <w:t xml:space="preserve">to ensure correctness of your implementation. </w:t>
      </w:r>
    </w:p>
    <w:p w14:paraId="352C2087" w14:textId="64464A2F" w:rsidR="3C14C807" w:rsidRDefault="3C14C807" w:rsidP="04BD6B4F">
      <w:r>
        <w:t>In addition, attached are two supplementary python modules</w:t>
      </w:r>
      <w:r w:rsidR="2292070F">
        <w:t xml:space="preserve">. You can use </w:t>
      </w:r>
      <w:proofErr w:type="gramStart"/>
      <w:r w:rsidR="2292070F">
        <w:t>them</w:t>
      </w:r>
      <w:proofErr w:type="gramEnd"/>
      <w:r w:rsidR="2292070F">
        <w:t xml:space="preserve"> but you cannot</w:t>
      </w:r>
      <w:r>
        <w:t xml:space="preserve"> </w:t>
      </w:r>
      <w:r w:rsidR="2292070F">
        <w:t xml:space="preserve">change them. </w:t>
      </w:r>
    </w:p>
    <w:p w14:paraId="698D805E" w14:textId="21E68EFD" w:rsidR="1E3DB931" w:rsidRDefault="1E3DB931" w:rsidP="1BDDF952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14:paraId="278582F7" w14:textId="03DAF381" w:rsidR="006E1D24" w:rsidRDefault="1B078F26" w:rsidP="5A8E429F">
      <w:r>
        <w:t xml:space="preserve">All </w:t>
      </w:r>
      <w:r w:rsidR="006E1D24">
        <w:t xml:space="preserve">assignments will be </w:t>
      </w:r>
      <w:r>
        <w:t xml:space="preserve">graded </w:t>
      </w:r>
      <w:r w:rsidR="00471AA4">
        <w:t>according to</w:t>
      </w:r>
      <w:r w:rsidR="246C387E">
        <w:t xml:space="preserve"> </w:t>
      </w:r>
      <w:r w:rsidR="246C387E" w:rsidRPr="1DB66E75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="7D62C96E" w:rsidRPr="1DB66E75">
        <w:rPr>
          <w:b/>
          <w:bCs/>
        </w:rPr>
        <w:t>r</w:t>
      </w:r>
      <w:r w:rsidR="006E1D24" w:rsidRPr="1DB66E75">
        <w:rPr>
          <w:b/>
          <w:bCs/>
        </w:rPr>
        <w:t>un</w:t>
      </w:r>
      <w:r w:rsidR="7A6C3CEF" w:rsidRPr="1DB66E75">
        <w:rPr>
          <w:b/>
          <w:bCs/>
        </w:rPr>
        <w:t>ning</w:t>
      </w:r>
      <w:r w:rsidR="006E1D24" w:rsidRPr="1DB66E75">
        <w:rPr>
          <w:b/>
          <w:bCs/>
        </w:rPr>
        <w:t xml:space="preserve"> time</w:t>
      </w:r>
      <w:r w:rsidR="006E1D24">
        <w:t>.</w:t>
      </w:r>
    </w:p>
    <w:p w14:paraId="237987DD" w14:textId="77777777" w:rsidR="0026752B" w:rsidRDefault="0026752B">
      <w:pPr>
        <w:rPr>
          <w:ins w:id="112" w:author="רמי פוזיס" w:date="2021-02-09T17:21:00Z"/>
        </w:rPr>
      </w:pPr>
      <w:ins w:id="113" w:author="רמי פוזיס" w:date="2021-02-09T17:21:00Z">
        <w:r>
          <w:br w:type="page"/>
        </w:r>
      </w:ins>
    </w:p>
    <w:p w14:paraId="55C50CA6" w14:textId="23963286" w:rsidR="008C61A6" w:rsidRDefault="00471AA4" w:rsidP="008C61A6">
      <w:r>
        <w:lastRenderedPageBreak/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 w:rsidR="00EF704B">
        <w:t xml:space="preserve">We advise to use the functions </w:t>
      </w:r>
      <w:r w:rsidR="29ACCE83">
        <w:t xml:space="preserve">listed below </w:t>
      </w:r>
      <w:r w:rsidR="00EF704B">
        <w:t>as test cases and benchmarks</w:t>
      </w:r>
      <w:ins w:id="114" w:author="רמי פוזיס" w:date="2021-02-09T17:28:00Z">
        <w:r w:rsidR="008C61A6">
          <w:t>.</w:t>
        </w:r>
      </w:ins>
      <w:del w:id="115" w:author="רמי פוזיס" w:date="2021-02-09T17:28:00Z">
        <w:r w:rsidR="00EF704B" w:rsidDel="008C61A6">
          <w:delText>:</w:delText>
        </w:r>
      </w:del>
      <w:ins w:id="116" w:author="רמי פוזיס" w:date="2021-02-09T17:28:00Z">
        <w:r w:rsidR="008C61A6">
          <w:t xml:space="preserve"> At least half of the test functions will be polynomials. Functions 3,8,10,11 will account for at most 4% of the test cases. All test functions are continuous in the given range. If no range is given the function is continuous in </w:t>
        </w:r>
      </w:ins>
      <m:oMath>
        <m:r>
          <w:ins w:id="117" w:author="רמי פוזיס" w:date="2021-02-09T17:28:00Z">
            <w:rPr>
              <w:rFonts w:ascii="Cambria Math" w:hAnsi="Cambria Math"/>
            </w:rPr>
            <m:t>[-∞,+∞]</m:t>
          </w:ins>
        </m:r>
      </m:oMath>
      <w:ins w:id="118" w:author="רמי פוזיס" w:date="2021-02-09T17:29:00Z">
        <w:r w:rsidR="00427CB6">
          <w:rPr>
            <w:rFonts w:eastAsiaTheme="minorEastAsia"/>
          </w:rPr>
          <w:t>.</w:t>
        </w:r>
      </w:ins>
    </w:p>
    <w:p w14:paraId="48AE5FAB" w14:textId="5292D238" w:rsidR="00EF704B" w:rsidRPr="00EF704B" w:rsidRDefault="0044585C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14:paraId="075985B8" w14:textId="3188D2E6" w:rsidR="00EF704B" w:rsidRDefault="0044585C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-3x+5</m:t>
        </m:r>
      </m:oMath>
    </w:p>
    <w:p w14:paraId="690FA1AF" w14:textId="0CB7D302" w:rsidR="00EF704B" w:rsidRDefault="0044585C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956B0C" w14:textId="2B7D2462" w:rsidR="00EF704B" w:rsidRPr="00EF704B" w:rsidRDefault="0044585C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7AE98B28" w14:textId="2741DF27" w:rsidR="00EF704B" w:rsidRPr="00EF704B" w:rsidRDefault="0044585C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51A965D" w14:textId="42C546D9" w:rsidR="00EF704B" w:rsidRDefault="0044585C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53BD391" w14:textId="7CE881DB" w:rsidR="00EF704B" w:rsidRPr="00EF704B" w:rsidRDefault="0044585C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7ECAB1AE" w14:textId="624DDB1B" w:rsidR="00EF704B" w:rsidRDefault="0044585C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FDB8A86" w14:textId="07E978B5" w:rsidR="00EF704B" w:rsidRPr="00EF704B" w:rsidRDefault="0044585C" w:rsidP="00EF704B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2C86C0E" w14:textId="212442BB" w:rsidR="00AD43EC" w:rsidRPr="00EF704B" w:rsidRDefault="0044585C" w:rsidP="00AD43EC">
      <w:pPr>
        <w:pStyle w:val="a3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39C50399" w14:textId="7307764B" w:rsidR="00D761C6" w:rsidRDefault="0044585C" w:rsidP="00CE3BBE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4B107573" w14:textId="77777777" w:rsidR="006D494E" w:rsidRDefault="000B7A82" w:rsidP="006D494E">
      <w:pPr>
        <w:pStyle w:val="a3"/>
        <w:numPr>
          <w:ilvl w:val="0"/>
          <w:numId w:val="2"/>
        </w:numPr>
      </w:pPr>
      <w:r>
        <w:t xml:space="preserve">For Assignment 4 see </w:t>
      </w:r>
      <w:proofErr w:type="gramStart"/>
      <w:r>
        <w:t>sampleFunction.*</w:t>
      </w:r>
      <w:proofErr w:type="gramEnd"/>
    </w:p>
    <w:p w14:paraId="66059E5A" w14:textId="77777777" w:rsidR="00CE3BBE" w:rsidRDefault="00CE3BBE">
      <w:pPr>
        <w:rPr>
          <w:b/>
          <w:bCs/>
        </w:rPr>
      </w:pPr>
      <w:r>
        <w:rPr>
          <w:b/>
          <w:bCs/>
        </w:rPr>
        <w:br w:type="page"/>
      </w:r>
    </w:p>
    <w:p w14:paraId="111E38DB" w14:textId="005207E5" w:rsidR="009F099A" w:rsidRPr="006D494E" w:rsidRDefault="009F099A" w:rsidP="006D494E">
      <w:r w:rsidRPr="006D494E">
        <w:rPr>
          <w:b/>
          <w:bCs/>
        </w:rPr>
        <w:lastRenderedPageBreak/>
        <w:t>Assignment 1</w:t>
      </w:r>
      <w:r w:rsidR="47FE3ED5" w:rsidRPr="006D494E">
        <w:rPr>
          <w:b/>
          <w:bCs/>
        </w:rPr>
        <w:t xml:space="preserve"> (3</w:t>
      </w:r>
      <w:r w:rsidR="7466C0FC" w:rsidRPr="006D494E">
        <w:rPr>
          <w:b/>
          <w:bCs/>
        </w:rPr>
        <w:t>0</w:t>
      </w:r>
      <w:r w:rsidR="47FE3ED5" w:rsidRPr="006D494E">
        <w:rPr>
          <w:b/>
          <w:bCs/>
        </w:rPr>
        <w:t>pt)</w:t>
      </w:r>
      <w:r w:rsidRPr="006D494E">
        <w:rPr>
          <w:b/>
          <w:bCs/>
        </w:rPr>
        <w:t>:</w:t>
      </w:r>
    </w:p>
    <w:p w14:paraId="19F0277C" w14:textId="3A23FC89" w:rsidR="009F099A" w:rsidRPr="009F099A" w:rsidRDefault="009F099A" w:rsidP="009F099A">
      <w:r>
        <w:t xml:space="preserve">Implement the function </w:t>
      </w:r>
      <w:r w:rsidR="7C0E5747" w:rsidRPr="31D1E8DE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="7B50FEA1" w:rsidRPr="2D13E077">
        <w:rPr>
          <w:b/>
          <w:bCs/>
        </w:rPr>
        <w:t>(..)</w:t>
      </w:r>
      <w:r>
        <w:t>.</w:t>
      </w:r>
    </w:p>
    <w:p w14:paraId="7EDFB82E" w14:textId="06C9F520" w:rsidR="009F099A" w:rsidRDefault="009F099A" w:rsidP="009F099A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proofErr w:type="gramStart"/>
      <w:r w:rsidR="0046D2C3">
        <w:t xml:space="preserve">a </w:t>
      </w:r>
      <w:r w:rsidR="006E1D24">
        <w:t>number of</w:t>
      </w:r>
      <w:proofErr w:type="gramEnd"/>
      <w:r w:rsidR="006E1D24">
        <w:t xml:space="preserve"> </w:t>
      </w:r>
      <w:r w:rsidR="1F923FC1">
        <w:t>points</w:t>
      </w:r>
      <w:r w:rsidR="533885D1">
        <w:t xml:space="preserve"> to use</w:t>
      </w:r>
      <w:r w:rsidR="006E1D24">
        <w:t>.</w:t>
      </w:r>
    </w:p>
    <w:p w14:paraId="61DBDBEA" w14:textId="104EDD9D" w:rsidR="006E1D24" w:rsidRDefault="006E1D24" w:rsidP="009F099A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14:paraId="5CCF7784" w14:textId="792B1DD0" w:rsidR="006E1D24" w:rsidRDefault="006E1D24" w:rsidP="006E1D24">
      <w:r w:rsidRPr="0E7F088E">
        <w:rPr>
          <w:u w:val="single"/>
        </w:rPr>
        <w:t>Grading policy:</w:t>
      </w:r>
      <w:r>
        <w:t xml:space="preserve"> </w:t>
      </w:r>
    </w:p>
    <w:p w14:paraId="1E28ED0E" w14:textId="77777777" w:rsidR="006E1D24" w:rsidRDefault="006E1D24" w:rsidP="006E1D24">
      <w:r>
        <w:t>Running time complexity &gt; O(n^2): 0-20%</w:t>
      </w:r>
    </w:p>
    <w:p w14:paraId="231AED5B" w14:textId="00C723E9" w:rsidR="006E1D24" w:rsidRDefault="006E1D24" w:rsidP="006E1D24">
      <w:r>
        <w:t>Running time complexity = O(n^2): 20-</w:t>
      </w:r>
      <w:del w:id="119" w:author="רמי פוזיס" w:date="2021-02-09T15:58:00Z">
        <w:r w:rsidR="00D25208" w:rsidDel="00D25208">
          <w:delText>6</w:delText>
        </w:r>
        <w:r w:rsidDel="00D25208">
          <w:delText>0</w:delText>
        </w:r>
      </w:del>
      <w:ins w:id="120" w:author="רמי פוזיס" w:date="2021-02-09T15:58:00Z">
        <w:r w:rsidR="00D25208">
          <w:t>80</w:t>
        </w:r>
      </w:ins>
      <w:r>
        <w:t xml:space="preserve">% </w:t>
      </w:r>
    </w:p>
    <w:p w14:paraId="5B108988" w14:textId="45FD8A3F" w:rsidR="006E1D24" w:rsidRDefault="006E1D24" w:rsidP="006E1D24">
      <w:r>
        <w:t xml:space="preserve">Running time complexity = O(n): </w:t>
      </w:r>
      <w:r w:rsidR="5B2DC44D">
        <w:t>5</w:t>
      </w:r>
      <w:r>
        <w:t>0-100%</w:t>
      </w:r>
    </w:p>
    <w:p w14:paraId="2EF6C7BC" w14:textId="72B95771" w:rsidR="00D25208" w:rsidRDefault="006E1D24" w:rsidP="00D25208">
      <w:pPr>
        <w:rPr>
          <w:ins w:id="121" w:author="רמי פוזיס" w:date="2021-02-09T15:58:00Z"/>
        </w:rPr>
      </w:pPr>
      <w:r>
        <w:t>The grade within the above ranges is a function of the average relative 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14:paraId="4B5C73ED" w14:textId="6EF13AE4" w:rsidR="00D25208" w:rsidRDefault="00D25208" w:rsidP="00D25208">
      <w:ins w:id="122" w:author="רמי פוזיס" w:date="2021-02-09T15:58:00Z">
        <w:r>
          <w:t xml:space="preserve">Solutions will be tested with </w:t>
        </w:r>
      </w:ins>
      <m:oMath>
        <m:r>
          <w:ins w:id="123" w:author="רמי פוזיס" w:date="2021-02-09T15:58:00Z">
            <w:rPr>
              <w:rFonts w:ascii="Cambria Math" w:hAnsi="Cambria Math"/>
            </w:rPr>
            <m:t>n∈{1,10,20,50,100}</m:t>
          </w:ins>
        </m:r>
      </m:oMath>
      <w:ins w:id="124" w:author="רמי פוזיס" w:date="2021-02-09T15:59:00Z">
        <w:r w:rsidR="003465E7">
          <w:rPr>
            <w:rFonts w:eastAsiaTheme="minorEastAsia"/>
          </w:rPr>
          <w:t xml:space="preserve"> on variety of functions </w:t>
        </w:r>
        <w:r w:rsidR="00C16C69">
          <w:rPr>
            <w:rFonts w:eastAsiaTheme="minorEastAsia"/>
          </w:rPr>
          <w:t xml:space="preserve">at least half of which are polynomials </w:t>
        </w:r>
      </w:ins>
      <w:ins w:id="125" w:author="רמי פוזיס" w:date="2021-02-09T16:00:00Z">
        <w:r w:rsidR="002F764D">
          <w:rPr>
            <w:rFonts w:eastAsiaTheme="minorEastAsia"/>
          </w:rPr>
          <w:t>of various degrees</w:t>
        </w:r>
      </w:ins>
      <w:ins w:id="126" w:author="רמי פוזיס" w:date="2021-02-09T16:01:00Z">
        <w:r w:rsidR="009F5033">
          <w:rPr>
            <w:rFonts w:eastAsiaTheme="minorEastAsia"/>
          </w:rPr>
          <w:t xml:space="preserve"> with </w:t>
        </w:r>
        <w:r w:rsidR="00FE4356">
          <w:rPr>
            <w:rFonts w:eastAsiaTheme="minorEastAsia"/>
          </w:rPr>
          <w:t xml:space="preserve">coefficients ranging in </w:t>
        </w:r>
      </w:ins>
      <m:oMath>
        <m:r>
          <w:ins w:id="127" w:author="רמי פוזיס" w:date="2021-02-09T16:01:00Z">
            <w:rPr>
              <w:rFonts w:ascii="Cambria Math" w:eastAsiaTheme="minorEastAsia" w:hAnsi="Cambria Math"/>
            </w:rPr>
            <m:t>[-1,1</m:t>
          </w:ins>
        </m:r>
        <m:r>
          <w:ins w:id="128" w:author="רמי פוזיס" w:date="2021-02-09T16:02:00Z">
            <w:rPr>
              <w:rFonts w:ascii="Cambria Math" w:eastAsiaTheme="minorEastAsia" w:hAnsi="Cambria Math"/>
            </w:rPr>
            <m:t>]</m:t>
          </w:ins>
        </m:r>
      </m:oMath>
      <w:ins w:id="129" w:author="רמי פוזיס" w:date="2021-02-09T16:02:00Z">
        <w:r w:rsidR="00FE4356">
          <w:rPr>
            <w:rFonts w:eastAsiaTheme="minorEastAsia"/>
          </w:rPr>
          <w:t xml:space="preserve">. </w:t>
        </w:r>
      </w:ins>
    </w:p>
    <w:p w14:paraId="4427F2D1" w14:textId="6E86388D" w:rsidR="40E6146A" w:rsidRDefault="40E6146A" w:rsidP="61534BE7">
      <w:r w:rsidRPr="61534BE7">
        <w:rPr>
          <w:b/>
          <w:bCs/>
        </w:rPr>
        <w:t>Question 1.1: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1BF0E439" w14:textId="77777777" w:rsidTr="61534BE7">
        <w:tc>
          <w:tcPr>
            <w:tcW w:w="9360" w:type="dxa"/>
          </w:tcPr>
          <w:p w14:paraId="1CDCEDB9" w14:textId="22FA91D6" w:rsidR="40E6146A" w:rsidDel="002511AF" w:rsidRDefault="40E6146A" w:rsidP="00F23D23">
            <w:pPr>
              <w:bidi/>
              <w:rPr>
                <w:del w:id="130" w:author="netanel prat" w:date="2021-02-11T22:08:00Z"/>
                <w:rFonts w:cstheme="minorHAnsi"/>
                <w:i/>
                <w:rtl/>
              </w:rPr>
            </w:pPr>
            <w:r>
              <w:t xml:space="preserve"> </w:t>
            </w:r>
          </w:p>
          <w:p w14:paraId="691E9C10" w14:textId="0E0AFEC2" w:rsidR="61534BE7" w:rsidRPr="00894B0D" w:rsidDel="00894B0D" w:rsidRDefault="002511AF">
            <w:pPr>
              <w:rPr>
                <w:del w:id="131" w:author="netanel prat" w:date="2021-02-11T22:29:00Z"/>
                <w:rFonts w:cstheme="minorHAnsi"/>
                <w:iCs/>
                <w:rPrChange w:id="132" w:author="netanel prat" w:date="2021-02-11T22:32:00Z">
                  <w:rPr>
                    <w:del w:id="133" w:author="netanel prat" w:date="2021-02-11T22:29:00Z"/>
                  </w:rPr>
                </w:rPrChange>
              </w:rPr>
            </w:pPr>
            <w:ins w:id="134" w:author="netanel prat" w:date="2021-02-11T22:24:00Z">
              <w:r>
                <w:rPr>
                  <w:rFonts w:cstheme="minorHAnsi"/>
                  <w:iCs/>
                </w:rPr>
                <w:t>The algorithm</w:t>
              </w:r>
            </w:ins>
            <w:ins w:id="135" w:author="netanel prat" w:date="2021-02-11T22:25:00Z">
              <w:r w:rsidR="00894B0D">
                <w:rPr>
                  <w:rFonts w:cstheme="minorHAnsi"/>
                  <w:iCs/>
                </w:rPr>
                <w:t xml:space="preserve"> is</w:t>
              </w:r>
            </w:ins>
            <w:ins w:id="136" w:author="netanel prat" w:date="2021-02-11T22:24:00Z">
              <w:r>
                <w:rPr>
                  <w:rFonts w:cstheme="minorHAnsi"/>
                  <w:iCs/>
                </w:rPr>
                <w:t xml:space="preserve"> </w:t>
              </w:r>
              <w:r w:rsidR="00894B0D" w:rsidRPr="00A26B29">
                <w:rPr>
                  <w:rFonts w:cstheme="minorHAnsi"/>
                </w:rPr>
                <w:t xml:space="preserve">piecewise </w:t>
              </w:r>
              <w:proofErr w:type="spellStart"/>
              <w:r w:rsidR="00894B0D" w:rsidRPr="00A26B29">
                <w:rPr>
                  <w:rFonts w:cstheme="minorHAnsi"/>
                </w:rPr>
                <w:t>hermite</w:t>
              </w:r>
              <w:proofErr w:type="spellEnd"/>
              <w:r w:rsidR="00894B0D" w:rsidRPr="00A26B29">
                <w:rPr>
                  <w:rFonts w:cstheme="minorHAnsi"/>
                </w:rPr>
                <w:t xml:space="preserve"> interpolation</w:t>
              </w:r>
            </w:ins>
            <w:ins w:id="137" w:author="netanel prat" w:date="2021-02-11T22:25:00Z">
              <w:r w:rsidR="00894B0D">
                <w:rPr>
                  <w:rFonts w:cstheme="minorHAnsi"/>
                  <w:iCs/>
                </w:rPr>
                <w:t xml:space="preserve">. It has three parts. The first two are for the cases where </w:t>
              </w:r>
            </w:ins>
            <m:oMath>
              <m:r>
                <w:ins w:id="138" w:author="netanel prat" w:date="2021-02-11T22:25:00Z">
                  <w:rPr>
                    <w:rFonts w:ascii="Cambria Math" w:hAnsi="Cambria Math" w:cstheme="minorHAnsi"/>
                  </w:rPr>
                  <m:t>n</m:t>
                </w:ins>
              </m:r>
              <m:r>
                <w:ins w:id="139" w:author="netanel prat" w:date="2021-02-11T22:26:00Z">
                  <w:rPr>
                    <w:rFonts w:ascii="Cambria Math" w:hAnsi="Cambria Math" w:cstheme="minorHAnsi"/>
                  </w:rPr>
                  <m:t>&lt;4</m:t>
                </w:ins>
              </m:r>
            </m:oMath>
            <w:ins w:id="140" w:author="netanel prat" w:date="2021-02-11T22:26:00Z">
              <w:r w:rsidR="00894B0D">
                <w:rPr>
                  <w:rFonts w:eastAsiaTheme="minorEastAsia" w:cstheme="minorHAnsi"/>
                  <w:iCs/>
                </w:rPr>
                <w:t xml:space="preserve">. </w:t>
              </w:r>
            </w:ins>
            <w:ins w:id="141" w:author="netanel prat" w:date="2021-02-12T07:25:00Z">
              <w:r w:rsidR="009A20C7">
                <w:rPr>
                  <w:rFonts w:eastAsiaTheme="minorEastAsia" w:cstheme="minorHAnsi"/>
                  <w:iCs/>
                </w:rPr>
                <w:t xml:space="preserve">The </w:t>
              </w:r>
            </w:ins>
            <w:ins w:id="142" w:author="netanel prat" w:date="2021-02-12T07:26:00Z">
              <w:r w:rsidR="009A20C7">
                <w:rPr>
                  <w:rFonts w:eastAsiaTheme="minorEastAsia" w:cstheme="minorHAnsi"/>
                  <w:iCs/>
                </w:rPr>
                <w:t>third</w:t>
              </w:r>
            </w:ins>
            <w:ins w:id="143" w:author="netanel prat" w:date="2021-02-12T07:25:00Z">
              <w:r w:rsidR="009A20C7">
                <w:rPr>
                  <w:rFonts w:eastAsiaTheme="minorEastAsia" w:cstheme="minorHAnsi"/>
                  <w:iCs/>
                </w:rPr>
                <w:t xml:space="preserve"> part </w:t>
              </w:r>
            </w:ins>
            <w:ins w:id="144" w:author="netanel prat" w:date="2021-02-11T22:26:00Z">
              <w:r w:rsidR="00894B0D">
                <w:rPr>
                  <w:rFonts w:eastAsiaTheme="minorEastAsia" w:cstheme="minorHAnsi"/>
                  <w:iCs/>
                </w:rPr>
                <w:t>need</w:t>
              </w:r>
            </w:ins>
            <w:ins w:id="145" w:author="netanel prat" w:date="2021-02-12T07:25:00Z">
              <w:r w:rsidR="009A20C7">
                <w:rPr>
                  <w:rFonts w:eastAsiaTheme="minorEastAsia" w:cstheme="minorHAnsi"/>
                  <w:iCs/>
                </w:rPr>
                <w:t>s</w:t>
              </w:r>
            </w:ins>
            <w:ins w:id="146" w:author="netanel prat" w:date="2021-02-11T22:26:00Z">
              <w:r w:rsidR="00894B0D">
                <w:rPr>
                  <w:rFonts w:eastAsiaTheme="minorEastAsia" w:cstheme="minorHAnsi"/>
                  <w:iCs/>
                </w:rPr>
                <w:t xml:space="preserve"> </w:t>
              </w:r>
            </w:ins>
            <w:ins w:id="147" w:author="netanel prat" w:date="2021-02-12T07:26:00Z">
              <w:r w:rsidR="009A20C7">
                <w:rPr>
                  <w:rFonts w:eastAsiaTheme="minorEastAsia" w:cstheme="minorHAnsi"/>
                  <w:iCs/>
                </w:rPr>
                <w:t xml:space="preserve">that n will be </w:t>
              </w:r>
            </w:ins>
            <w:ins w:id="148" w:author="netanel prat" w:date="2021-02-11T22:26:00Z">
              <w:r w:rsidR="00894B0D">
                <w:rPr>
                  <w:rFonts w:eastAsiaTheme="minorEastAsia" w:cstheme="minorHAnsi"/>
                  <w:iCs/>
                </w:rPr>
                <w:t xml:space="preserve">at </w:t>
              </w:r>
              <w:proofErr w:type="gramStart"/>
              <w:r w:rsidR="00894B0D">
                <w:rPr>
                  <w:rFonts w:eastAsiaTheme="minorEastAsia" w:cstheme="minorHAnsi"/>
                  <w:iCs/>
                </w:rPr>
                <w:t xml:space="preserve">least </w:t>
              </w:r>
            </w:ins>
            <w:ins w:id="149" w:author="netanel prat" w:date="2021-02-11T22:28:00Z">
              <w:r w:rsidR="00894B0D">
                <w:rPr>
                  <w:rFonts w:eastAsiaTheme="minorEastAsia" w:cstheme="minorHAnsi"/>
                  <w:iCs/>
                </w:rPr>
                <w:t xml:space="preserve"> 4</w:t>
              </w:r>
              <w:proofErr w:type="gramEnd"/>
              <w:r w:rsidR="00894B0D">
                <w:rPr>
                  <w:rFonts w:eastAsiaTheme="minorEastAsia" w:cstheme="minorHAnsi"/>
                  <w:iCs/>
                </w:rPr>
                <w:t xml:space="preserve">, </w:t>
              </w:r>
            </w:ins>
            <w:ins w:id="150" w:author="netanel prat" w:date="2021-02-11T22:29:00Z">
              <w:r w:rsidR="00894B0D">
                <w:rPr>
                  <w:rFonts w:eastAsiaTheme="minorEastAsia" w:cstheme="minorHAnsi"/>
                  <w:iCs/>
                </w:rPr>
                <w:t xml:space="preserve">since </w:t>
              </w:r>
              <w:proofErr w:type="spellStart"/>
              <w:r w:rsidR="00894B0D">
                <w:rPr>
                  <w:rFonts w:eastAsiaTheme="minorEastAsia" w:cstheme="minorHAnsi"/>
                  <w:iCs/>
                </w:rPr>
                <w:t>hirmate</w:t>
              </w:r>
              <w:proofErr w:type="spellEnd"/>
              <w:r w:rsidR="00894B0D">
                <w:rPr>
                  <w:rFonts w:eastAsiaTheme="minorEastAsia" w:cstheme="minorHAnsi"/>
                  <w:iCs/>
                </w:rPr>
                <w:t xml:space="preserve"> re</w:t>
              </w:r>
            </w:ins>
            <w:ins w:id="151" w:author="netanel prat" w:date="2021-02-11T22:30:00Z">
              <w:r w:rsidR="00894B0D">
                <w:rPr>
                  <w:rFonts w:eastAsiaTheme="minorEastAsia" w:cstheme="minorHAnsi"/>
                  <w:iCs/>
                </w:rPr>
                <w:t xml:space="preserve">quire </w:t>
              </w:r>
            </w:ins>
            <m:oMath>
              <m:r>
                <w:ins w:id="152" w:author="netanel prat" w:date="2021-02-11T22:30:00Z">
                  <w:rPr>
                    <w:rFonts w:ascii="Cambria Math" w:eastAsiaTheme="minorEastAsia" w:hAnsi="Cambria Math" w:cstheme="minorHAnsi"/>
                  </w:rPr>
                  <m:t>f</m:t>
                </w:ins>
              </m:r>
              <m:d>
                <m:dPr>
                  <m:ctrlPr>
                    <w:ins w:id="153" w:author="netanel prat" w:date="2021-02-11T22:30:00Z"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w:ins>
                  </m:ctrlPr>
                </m:dPr>
                <m:e>
                  <m:r>
                    <w:ins w:id="154" w:author="netanel prat" w:date="2021-02-11T22:30:00Z">
                      <w:rPr>
                        <w:rFonts w:ascii="Cambria Math" w:eastAsiaTheme="minorEastAsia" w:hAnsi="Cambria Math" w:cstheme="minorHAnsi"/>
                      </w:rPr>
                      <m:t>x</m:t>
                    </w:ins>
                  </m:r>
                </m:e>
              </m:d>
              <m:r>
                <w:ins w:id="155" w:author="netanel prat" w:date="2021-02-11T22:30:00Z">
                  <w:rPr>
                    <w:rFonts w:ascii="Cambria Math" w:eastAsiaTheme="minorEastAsia" w:hAnsi="Cambria Math" w:cstheme="minorHAnsi"/>
                  </w:rPr>
                  <m:t xml:space="preserve"> and f'(x)</m:t>
                </w:ins>
              </m:r>
            </m:oMath>
            <w:ins w:id="156" w:author="netanel prat" w:date="2021-02-11T22:30:00Z">
              <w:r w:rsidR="00894B0D">
                <w:rPr>
                  <w:rFonts w:eastAsiaTheme="minorEastAsia" w:cstheme="minorHAnsi"/>
                  <w:iCs/>
                </w:rPr>
                <w:t xml:space="preserve"> for each </w:t>
              </w:r>
            </w:ins>
            <m:oMath>
              <m:r>
                <w:ins w:id="157" w:author="netanel prat" w:date="2021-02-11T22:30:00Z">
                  <w:rPr>
                    <w:rFonts w:ascii="Cambria Math" w:eastAsiaTheme="minorEastAsia" w:hAnsi="Cambria Math" w:cstheme="minorHAnsi"/>
                  </w:rPr>
                  <m:t>x</m:t>
                </w:ins>
              </m:r>
            </m:oMath>
            <w:ins w:id="158" w:author="netanel prat" w:date="2021-02-11T22:30:00Z">
              <w:r w:rsidR="00894B0D">
                <w:rPr>
                  <w:rFonts w:cstheme="minorHAnsi"/>
                  <w:iCs/>
                </w:rPr>
                <w:t xml:space="preserve">. The run time </w:t>
              </w:r>
            </w:ins>
            <w:ins w:id="159" w:author="netanel prat" w:date="2021-02-11T22:32:00Z">
              <w:r w:rsidR="00894B0D">
                <w:rPr>
                  <w:rFonts w:cstheme="minorHAnsi"/>
                  <w:iCs/>
                </w:rPr>
                <w:t>complexity</w:t>
              </w:r>
            </w:ins>
            <w:ins w:id="160" w:author="netanel prat" w:date="2021-02-11T22:33:00Z">
              <w:r w:rsidR="00673475">
                <w:rPr>
                  <w:rFonts w:cstheme="minorHAnsi"/>
                  <w:iCs/>
                </w:rPr>
                <w:t xml:space="preserve"> </w:t>
              </w:r>
              <w:r w:rsidR="00673475">
                <w:rPr>
                  <w:rFonts w:eastAsiaTheme="minorEastAsia" w:cstheme="minorHAnsi"/>
                  <w:iCs/>
                </w:rPr>
                <w:t>to generate the required function</w:t>
              </w:r>
            </w:ins>
            <w:ins w:id="161" w:author="netanel prat" w:date="2021-02-11T22:30:00Z">
              <w:r w:rsidR="00894B0D">
                <w:rPr>
                  <w:rFonts w:cstheme="minorHAnsi"/>
                  <w:iCs/>
                </w:rPr>
                <w:t xml:space="preserve"> is </w:t>
              </w:r>
            </w:ins>
            <m:oMath>
              <m:r>
                <w:ins w:id="162" w:author="netanel prat" w:date="2021-02-11T22:30:00Z">
                  <w:rPr>
                    <w:rFonts w:ascii="Cambria Math" w:hAnsi="Cambria Math" w:cstheme="minorHAnsi"/>
                  </w:rPr>
                  <m:t>O</m:t>
                </w:ins>
              </m:r>
              <m:r>
                <w:ins w:id="163" w:author="netanel prat" w:date="2021-02-11T22:31:00Z">
                  <w:rPr>
                    <w:rFonts w:ascii="Cambria Math" w:hAnsi="Cambria Math" w:cstheme="minorHAnsi"/>
                  </w:rPr>
                  <m:t>(n)</m:t>
                </w:ins>
              </m:r>
            </m:oMath>
            <w:ins w:id="164" w:author="netanel prat" w:date="2021-02-11T22:31:00Z">
              <w:r w:rsidR="00894B0D">
                <w:rPr>
                  <w:rFonts w:eastAsiaTheme="minorEastAsia" w:cstheme="minorHAnsi"/>
                  <w:iCs/>
                </w:rPr>
                <w:t xml:space="preserve"> and</w:t>
              </w:r>
            </w:ins>
            <w:ins w:id="165" w:author="netanel prat" w:date="2021-02-11T22:33:00Z">
              <w:r w:rsidR="00673475">
                <w:rPr>
                  <w:rFonts w:eastAsiaTheme="minorEastAsia" w:cstheme="minorHAnsi"/>
                  <w:iCs/>
                </w:rPr>
                <w:t xml:space="preserve"> for the returned function itself is</w:t>
              </w:r>
            </w:ins>
            <w:ins w:id="166" w:author="netanel prat" w:date="2021-02-11T22:31:00Z">
              <w:r w:rsidR="00894B0D">
                <w:rPr>
                  <w:rFonts w:eastAsiaTheme="minorEastAsia" w:cstheme="minorHAnsi"/>
                  <w:iCs/>
                </w:rPr>
                <w:t xml:space="preserve"> </w:t>
              </w:r>
            </w:ins>
            <m:oMath>
              <m:r>
                <w:ins w:id="167" w:author="netanel prat" w:date="2021-02-11T22:31:00Z">
                  <w:rPr>
                    <w:rFonts w:ascii="Cambria Math" w:eastAsiaTheme="minorEastAsia" w:hAnsi="Cambria Math" w:cstheme="minorHAnsi"/>
                  </w:rPr>
                  <m:t>O(1)</m:t>
                </w:ins>
              </m:r>
            </m:oMath>
            <w:ins w:id="168" w:author="netanel prat" w:date="2021-02-11T22:32:00Z">
              <w:r w:rsidR="00894B0D">
                <w:rPr>
                  <w:rFonts w:eastAsiaTheme="minorEastAsia" w:cstheme="minorHAnsi"/>
                  <w:iCs/>
                </w:rPr>
                <w:t>.</w:t>
              </w:r>
            </w:ins>
          </w:p>
          <w:p w14:paraId="09EC3F37" w14:textId="7FA7833B" w:rsidR="61534BE7" w:rsidDel="00F23D23" w:rsidRDefault="61534BE7" w:rsidP="61534BE7">
            <w:pPr>
              <w:rPr>
                <w:del w:id="169" w:author="netanel prat" w:date="2021-02-11T22:07:00Z"/>
              </w:rPr>
            </w:pPr>
          </w:p>
          <w:p w14:paraId="7F994773" w14:textId="6BCC64B2" w:rsidR="61534BE7" w:rsidRDefault="61534BE7" w:rsidP="61534BE7"/>
        </w:tc>
      </w:tr>
    </w:tbl>
    <w:p w14:paraId="061962F5" w14:textId="0AD3B5F1" w:rsidR="00853987" w:rsidRDefault="00853987">
      <w:r>
        <w:br w:type="page"/>
      </w:r>
    </w:p>
    <w:p w14:paraId="76F786DC" w14:textId="6417031A" w:rsidR="006E1D24" w:rsidRDefault="00853987" w:rsidP="006E1D24">
      <w:pPr>
        <w:rPr>
          <w:b/>
          <w:bCs/>
        </w:rPr>
      </w:pPr>
      <w:r w:rsidRPr="76ADABB0">
        <w:rPr>
          <w:b/>
          <w:bCs/>
        </w:rPr>
        <w:lastRenderedPageBreak/>
        <w:t>Assignment 2</w:t>
      </w:r>
      <w:r w:rsidR="750C1397" w:rsidRPr="76ADABB0">
        <w:rPr>
          <w:b/>
          <w:bCs/>
        </w:rPr>
        <w:t xml:space="preserve"> (</w:t>
      </w:r>
      <w:del w:id="170" w:author="רמי פוזיס" w:date="2021-02-09T17:30:00Z">
        <w:r w:rsidR="750C1397" w:rsidRPr="58C73A29" w:rsidDel="0025233E">
          <w:rPr>
            <w:b/>
            <w:bCs/>
          </w:rPr>
          <w:delText>1</w:delText>
        </w:r>
        <w:r w:rsidR="007B2A34" w:rsidDel="0025233E">
          <w:rPr>
            <w:b/>
            <w:bCs/>
          </w:rPr>
          <w:delText>0</w:delText>
        </w:r>
        <w:r w:rsidR="750C1397" w:rsidRPr="58C73A29" w:rsidDel="0025233E">
          <w:rPr>
            <w:b/>
            <w:bCs/>
          </w:rPr>
          <w:delText>pt</w:delText>
        </w:r>
      </w:del>
      <w:ins w:id="171" w:author="רמי פוזיס" w:date="2021-02-09T17:30:00Z">
        <w:r w:rsidR="0025233E" w:rsidRPr="58C73A29">
          <w:rPr>
            <w:b/>
            <w:bCs/>
          </w:rPr>
          <w:t>1</w:t>
        </w:r>
        <w:r w:rsidR="0025233E">
          <w:rPr>
            <w:b/>
            <w:bCs/>
          </w:rPr>
          <w:t>5</w:t>
        </w:r>
        <w:r w:rsidR="0025233E" w:rsidRPr="58C73A29">
          <w:rPr>
            <w:b/>
            <w:bCs/>
          </w:rPr>
          <w:t>pt</w:t>
        </w:r>
      </w:ins>
      <w:r w:rsidR="750C1397" w:rsidRPr="6A421938">
        <w:rPr>
          <w:b/>
          <w:bCs/>
        </w:rPr>
        <w:t>)</w:t>
      </w:r>
      <w:r w:rsidRPr="6A421938">
        <w:rPr>
          <w:b/>
          <w:bCs/>
        </w:rPr>
        <w:t>:</w:t>
      </w:r>
    </w:p>
    <w:p w14:paraId="3E58BB4D" w14:textId="56DF651C" w:rsidR="00853987" w:rsidRDefault="00853987" w:rsidP="006E1D24">
      <w:r>
        <w:t xml:space="preserve">Implement the function </w:t>
      </w:r>
      <w:r w:rsidR="403BAFD5" w:rsidRPr="34D568E1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="3F7F669C" w:rsidRPr="34D568E1">
        <w:rPr>
          <w:b/>
          <w:bCs/>
        </w:rPr>
        <w:t>(..)</w:t>
      </w:r>
      <w:r>
        <w:t>.</w:t>
      </w:r>
    </w:p>
    <w:p w14:paraId="1B2E5D3E" w14:textId="509082B8" w:rsidR="00853987" w:rsidRDefault="00853987" w:rsidP="006E1D24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, and a float maxerr.</w:t>
      </w:r>
    </w:p>
    <w:p w14:paraId="0903C24A" w14:textId="7B82F142" w:rsidR="00853987" w:rsidRDefault="00853987" w:rsidP="006E1D24">
      <w:r>
        <w:t xml:space="preserve">The function will return an </w:t>
      </w:r>
      <w:proofErr w:type="spellStart"/>
      <w:r>
        <w:t>iterable</w:t>
      </w:r>
      <w:proofErr w:type="spellEnd"/>
      <w:r>
        <w:t xml:space="preserve"> of approximate intersection </w:t>
      </w:r>
      <w:proofErr w:type="spellStart"/>
      <w:r>
        <w:t>Xs</w:t>
      </w:r>
      <w:proofErr w:type="spellEnd"/>
      <w:r>
        <w:t>, such that:</w:t>
      </w:r>
    </w:p>
    <w:p w14:paraId="309E83B5" w14:textId="45B36D36" w:rsidR="00853987" w:rsidRPr="00853987" w:rsidRDefault="00853987" w:rsidP="006E1D2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14:paraId="0F717913" w14:textId="12E80553" w:rsidR="00853987" w:rsidRDefault="00853987" w:rsidP="61534BE7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="2D21BB77" w:rsidRPr="61534BE7">
        <w:rPr>
          <w:rFonts w:eastAsiaTheme="minorEastAsia"/>
          <w:u w:val="single"/>
        </w:rPr>
        <w:t>ing policy:</w:t>
      </w:r>
      <w:r w:rsidR="40E80459" w:rsidRPr="61534BE7">
        <w:rPr>
          <w:rFonts w:eastAsiaTheme="minorEastAsia"/>
          <w:u w:val="single"/>
        </w:rPr>
        <w:t xml:space="preserve"> </w:t>
      </w:r>
      <w:r w:rsidR="2D21BB77" w:rsidRPr="61534BE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="3748D0B1" w:rsidRPr="61534BE7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="522EF7A6" w:rsidRPr="61534BE7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="0607CCD2" w:rsidRPr="61534BE7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="6A6021C5" w:rsidRPr="61534BE7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="7C3CF0B1" w:rsidRPr="61534BE7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="3B25B123" w:rsidRPr="61534BE7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14:paraId="5AD43109" w14:textId="27A97149" w:rsidR="61534BE7" w:rsidRDefault="61534BE7" w:rsidP="61534BE7">
      <w:pPr>
        <w:rPr>
          <w:rFonts w:eastAsiaTheme="minorEastAsia"/>
        </w:rPr>
      </w:pPr>
    </w:p>
    <w:p w14:paraId="6C0E7B29" w14:textId="115AC5FE" w:rsidR="0AA426F2" w:rsidRDefault="0AA426F2" w:rsidP="61534BE7">
      <w:r w:rsidRPr="61534BE7">
        <w:rPr>
          <w:b/>
          <w:bCs/>
        </w:rPr>
        <w:t>Question 2.1:</w:t>
      </w:r>
      <w:r>
        <w:t xml:space="preserve"> Explain the key points in your implementation.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D2B7CC2" w14:textId="77777777" w:rsidTr="61534BE7">
        <w:tc>
          <w:tcPr>
            <w:tcW w:w="9360" w:type="dxa"/>
          </w:tcPr>
          <w:p w14:paraId="7FFDB4DA" w14:textId="50B76AC4" w:rsidR="0AA426F2" w:rsidDel="00484C6D" w:rsidRDefault="0AA426F2">
            <w:pPr>
              <w:rPr>
                <w:del w:id="172" w:author="netanel prat" w:date="2021-02-11T22:11:00Z"/>
              </w:rPr>
              <w:pPrChange w:id="173" w:author="netanel prat" w:date="2021-02-11T22:38:00Z">
                <w:pPr>
                  <w:bidi/>
                </w:pPr>
              </w:pPrChange>
            </w:pPr>
            <w:del w:id="174" w:author="netanel prat" w:date="2021-02-11T22:11:00Z">
              <w:r w:rsidDel="002511AF">
                <w:delText xml:space="preserve"> </w:delText>
              </w:r>
            </w:del>
          </w:p>
          <w:p w14:paraId="03714099" w14:textId="413BB006" w:rsidR="61534BE7" w:rsidRPr="00923505" w:rsidDel="002511AF" w:rsidRDefault="00484C6D">
            <w:pPr>
              <w:rPr>
                <w:del w:id="175" w:author="netanel prat" w:date="2021-02-11T22:16:00Z"/>
                <w:rFonts w:cstheme="minorHAnsi"/>
                <w:i/>
                <w:rPrChange w:id="176" w:author="netanel prat" w:date="2021-02-11T22:38:00Z">
                  <w:rPr>
                    <w:del w:id="177" w:author="netanel prat" w:date="2021-02-11T22:16:00Z"/>
                  </w:rPr>
                </w:rPrChange>
              </w:rPr>
            </w:pPr>
            <w:ins w:id="178" w:author="netanel prat" w:date="2021-02-11T22:33:00Z">
              <w:r>
                <w:t xml:space="preserve">The </w:t>
              </w:r>
            </w:ins>
            <w:ins w:id="179" w:author="netanel prat" w:date="2021-02-11T22:34:00Z">
              <w:r>
                <w:t>algorithm</w:t>
              </w:r>
            </w:ins>
            <w:ins w:id="180" w:author="netanel prat" w:date="2021-02-11T22:33:00Z">
              <w:r>
                <w:t xml:space="preserve"> </w:t>
              </w:r>
            </w:ins>
            <w:ins w:id="181" w:author="netanel prat" w:date="2021-02-11T22:34:00Z">
              <w:r>
                <w:t xml:space="preserve">runs over the </w:t>
              </w:r>
              <w:r w:rsidR="00923505">
                <w:t xml:space="preserve">interval </w:t>
              </w:r>
            </w:ins>
            <m:oMath>
              <m:r>
                <w:ins w:id="182" w:author="netanel prat" w:date="2021-02-11T22:34:00Z">
                  <w:rPr>
                    <w:rFonts w:ascii="Cambria Math" w:hAnsi="Cambria Math"/>
                  </w:rPr>
                  <m:t>ab</m:t>
                </w:ins>
              </m:r>
            </m:oMath>
            <w:ins w:id="183" w:author="netanel prat" w:date="2021-02-11T22:34:00Z">
              <w:r w:rsidR="00923505">
                <w:rPr>
                  <w:rFonts w:eastAsiaTheme="minorEastAsia"/>
                </w:rPr>
                <w:t xml:space="preserve"> with</w:t>
              </w:r>
            </w:ins>
            <w:ins w:id="184" w:author="netanel prat" w:date="2021-02-11T22:35:00Z">
              <w:r w:rsidR="00923505">
                <w:rPr>
                  <w:rFonts w:eastAsiaTheme="minorEastAsia"/>
                </w:rPr>
                <w:t xml:space="preserve"> some constant step size</w:t>
              </w:r>
              <w:r w:rsidR="00923505">
                <w:rPr>
                  <w:rFonts w:cstheme="minorHAnsi"/>
                  <w:i/>
                </w:rPr>
                <w:t xml:space="preserve">. </w:t>
              </w:r>
              <w:r w:rsidR="00923505">
                <w:rPr>
                  <w:rFonts w:cstheme="minorHAnsi"/>
                  <w:iCs/>
                </w:rPr>
                <w:t xml:space="preserve">At each step if the current </w:t>
              </w:r>
            </w:ins>
            <m:oMath>
              <m:r>
                <w:ins w:id="185" w:author="netanel prat" w:date="2021-02-11T22:35:00Z">
                  <w:rPr>
                    <w:rFonts w:ascii="Cambria Math" w:hAnsi="Cambria Math" w:cstheme="minorHAnsi"/>
                  </w:rPr>
                  <m:t>y</m:t>
                </w:ins>
              </m:r>
            </m:oMath>
            <w:ins w:id="186" w:author="netanel prat" w:date="2021-02-11T22:35:00Z">
              <w:r w:rsidR="00923505">
                <w:rPr>
                  <w:rFonts w:eastAsiaTheme="minorEastAsia" w:cstheme="minorHAnsi"/>
                  <w:iCs/>
                </w:rPr>
                <w:t xml:space="preserve"> value is less or </w:t>
              </w:r>
            </w:ins>
            <w:ins w:id="187" w:author="netanel prat" w:date="2021-02-11T22:36:00Z">
              <w:r w:rsidR="00923505">
                <w:rPr>
                  <w:rFonts w:eastAsiaTheme="minorEastAsia" w:cstheme="minorHAnsi"/>
                  <w:iCs/>
                </w:rPr>
                <w:t xml:space="preserve">equal to the </w:t>
              </w:r>
            </w:ins>
            <m:oMath>
              <m:r>
                <w:ins w:id="188" w:author="netanel prat" w:date="2021-02-11T22:36:00Z">
                  <w:rPr>
                    <w:rFonts w:ascii="Cambria Math" w:eastAsiaTheme="minorEastAsia" w:hAnsi="Cambria Math" w:cstheme="minorHAnsi"/>
                  </w:rPr>
                  <m:t>maxerr</m:t>
                </w:ins>
              </m:r>
            </m:oMath>
            <w:ins w:id="189" w:author="netanel prat" w:date="2021-02-11T22:36:00Z">
              <w:r w:rsidR="00923505">
                <w:rPr>
                  <w:rFonts w:eastAsiaTheme="minorEastAsia" w:cstheme="minorHAnsi"/>
                  <w:iCs/>
                </w:rPr>
                <w:t xml:space="preserve"> then the current value of x is returned. </w:t>
              </w:r>
            </w:ins>
            <w:ins w:id="190" w:author="netanel prat" w:date="2021-02-11T22:39:00Z">
              <w:r w:rsidR="00E71A7D">
                <w:rPr>
                  <w:rFonts w:eastAsiaTheme="minorEastAsia" w:cstheme="minorHAnsi"/>
                  <w:iCs/>
                </w:rPr>
                <w:t>Otherwise,</w:t>
              </w:r>
            </w:ins>
            <w:ins w:id="191" w:author="netanel prat" w:date="2021-02-11T22:36:00Z">
              <w:r w:rsidR="00923505">
                <w:rPr>
                  <w:rFonts w:eastAsiaTheme="minorEastAsia" w:cstheme="minorHAnsi"/>
                  <w:iCs/>
                </w:rPr>
                <w:t xml:space="preserve"> the </w:t>
              </w:r>
            </w:ins>
            <w:ins w:id="192" w:author="netanel prat" w:date="2021-02-11T22:38:00Z">
              <w:r w:rsidR="00923505">
                <w:rPr>
                  <w:rFonts w:eastAsiaTheme="minorEastAsia" w:cstheme="minorHAnsi"/>
                  <w:iCs/>
                </w:rPr>
                <w:t>algorithm</w:t>
              </w:r>
            </w:ins>
            <w:ins w:id="193" w:author="netanel prat" w:date="2021-02-11T22:36:00Z">
              <w:r w:rsidR="00923505">
                <w:rPr>
                  <w:rFonts w:eastAsiaTheme="minorEastAsia" w:cstheme="minorHAnsi"/>
                  <w:iCs/>
                </w:rPr>
                <w:t xml:space="preserve"> check if the multiplication of </w:t>
              </w:r>
            </w:ins>
            <w:ins w:id="194" w:author="netanel prat" w:date="2021-02-11T22:37:00Z">
              <w:r w:rsidR="00923505">
                <w:rPr>
                  <w:rFonts w:eastAsiaTheme="minorEastAsia" w:cstheme="minorHAnsi"/>
                  <w:iCs/>
                </w:rPr>
                <w:t xml:space="preserve">current y and the next y is smaller than 0, </w:t>
              </w:r>
            </w:ins>
            <w:ins w:id="195" w:author="netanel prat" w:date="2021-02-12T07:29:00Z">
              <w:r w:rsidR="008273D1">
                <w:rPr>
                  <w:rFonts w:eastAsiaTheme="minorEastAsia" w:cstheme="minorHAnsi"/>
                  <w:iCs/>
                </w:rPr>
                <w:t xml:space="preserve">if </w:t>
              </w:r>
              <w:proofErr w:type="gramStart"/>
              <w:r w:rsidR="008273D1">
                <w:rPr>
                  <w:rFonts w:eastAsiaTheme="minorEastAsia" w:cstheme="minorHAnsi"/>
                  <w:iCs/>
                </w:rPr>
                <w:t>so</w:t>
              </w:r>
            </w:ins>
            <w:proofErr w:type="gramEnd"/>
            <w:ins w:id="196" w:author="netanel prat" w:date="2021-02-11T22:37:00Z">
              <w:r w:rsidR="00923505">
                <w:rPr>
                  <w:rFonts w:eastAsiaTheme="minorEastAsia" w:cstheme="minorHAnsi"/>
                  <w:iCs/>
                </w:rPr>
                <w:t xml:space="preserve"> it run</w:t>
              </w:r>
            </w:ins>
            <w:ins w:id="197" w:author="netanel prat" w:date="2021-02-12T07:29:00Z">
              <w:r w:rsidR="008273D1">
                <w:rPr>
                  <w:rFonts w:eastAsiaTheme="minorEastAsia" w:cstheme="minorHAnsi"/>
                  <w:iCs/>
                </w:rPr>
                <w:t>s</w:t>
              </w:r>
            </w:ins>
            <w:ins w:id="198" w:author="netanel prat" w:date="2021-02-11T22:37:00Z">
              <w:r w:rsidR="00923505">
                <w:rPr>
                  <w:rFonts w:eastAsiaTheme="minorEastAsia" w:cstheme="minorHAnsi"/>
                  <w:iCs/>
                </w:rPr>
                <w:t xml:space="preserve"> the bisection method on the current x and the next one. The </w:t>
              </w:r>
            </w:ins>
            <w:ins w:id="199" w:author="netanel prat" w:date="2021-02-11T22:38:00Z">
              <w:r w:rsidR="00923505">
                <w:rPr>
                  <w:rFonts w:eastAsiaTheme="minorEastAsia" w:cstheme="minorHAnsi"/>
                  <w:iCs/>
                </w:rPr>
                <w:t>algorithm</w:t>
              </w:r>
            </w:ins>
            <w:ins w:id="200" w:author="netanel prat" w:date="2021-02-11T22:37:00Z">
              <w:r w:rsidR="00923505">
                <w:rPr>
                  <w:rFonts w:eastAsiaTheme="minorEastAsia" w:cstheme="minorHAnsi"/>
                  <w:iCs/>
                </w:rPr>
                <w:t xml:space="preserve"> stops when the current x is greater than b.</w:t>
              </w:r>
            </w:ins>
            <w:ins w:id="201" w:author="netanel prat" w:date="2021-02-11T22:35:00Z">
              <w:r w:rsidR="00923505">
                <w:rPr>
                  <w:rFonts w:cstheme="minorHAnsi"/>
                  <w:i/>
                </w:rPr>
                <w:t xml:space="preserve"> </w:t>
              </w:r>
            </w:ins>
          </w:p>
          <w:p w14:paraId="0C7A38FD" w14:textId="73E43AA8" w:rsidR="61534BE7" w:rsidDel="002511AF" w:rsidRDefault="61534BE7">
            <w:pPr>
              <w:rPr>
                <w:del w:id="202" w:author="netanel prat" w:date="2021-02-11T22:12:00Z"/>
              </w:rPr>
            </w:pPr>
          </w:p>
          <w:p w14:paraId="0BAF5D27" w14:textId="3ED429EE" w:rsidR="61534BE7" w:rsidDel="002511AF" w:rsidRDefault="61534BE7">
            <w:pPr>
              <w:rPr>
                <w:del w:id="203" w:author="netanel prat" w:date="2021-02-11T22:12:00Z"/>
              </w:rPr>
            </w:pPr>
          </w:p>
          <w:p w14:paraId="222C3994" w14:textId="439EE41C" w:rsidR="61534BE7" w:rsidRDefault="61534BE7"/>
        </w:tc>
      </w:tr>
    </w:tbl>
    <w:p w14:paraId="5AA2266C" w14:textId="77777777" w:rsidR="00853987" w:rsidRDefault="00853987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14:paraId="202A2466" w14:textId="201A5963" w:rsidR="00853987" w:rsidRDefault="00853987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3</w:t>
      </w:r>
      <w:r w:rsidR="24F49459" w:rsidRPr="61534BE7">
        <w:rPr>
          <w:b/>
          <w:bCs/>
        </w:rPr>
        <w:t xml:space="preserve"> (</w:t>
      </w:r>
      <w:r w:rsidR="77473C6E" w:rsidRPr="61534BE7">
        <w:rPr>
          <w:b/>
          <w:bCs/>
        </w:rPr>
        <w:t>2</w:t>
      </w:r>
      <w:r w:rsidR="007B2A34">
        <w:rPr>
          <w:b/>
          <w:bCs/>
        </w:rPr>
        <w:t>5</w:t>
      </w:r>
      <w:r w:rsidR="24F49459" w:rsidRPr="61534BE7">
        <w:rPr>
          <w:b/>
          <w:bCs/>
        </w:rPr>
        <w:t>pt)</w:t>
      </w:r>
      <w:r w:rsidRPr="61534BE7">
        <w:rPr>
          <w:b/>
          <w:bCs/>
        </w:rPr>
        <w:t>:</w:t>
      </w:r>
    </w:p>
    <w:p w14:paraId="07F0F765" w14:textId="46B0B3ED" w:rsidR="00853987" w:rsidRDefault="00853987" w:rsidP="006E1D24">
      <w:r>
        <w:t xml:space="preserve">Implement a function </w:t>
      </w:r>
      <w:r w:rsidR="2BB031C1" w:rsidRPr="247588CB">
        <w:rPr>
          <w:b/>
          <w:bCs/>
        </w:rPr>
        <w:t>Assignment</w:t>
      </w:r>
      <w:r w:rsidR="0D312377" w:rsidRPr="247588CB">
        <w:rPr>
          <w:b/>
          <w:bCs/>
        </w:rPr>
        <w:t>3</w:t>
      </w:r>
      <w:r w:rsidR="2BB031C1" w:rsidRPr="247588CB">
        <w:rPr>
          <w:b/>
          <w:bCs/>
        </w:rPr>
        <w:t>.</w:t>
      </w:r>
      <w:r w:rsidRPr="247588CB">
        <w:rPr>
          <w:b/>
          <w:bCs/>
        </w:rPr>
        <w:t>integrate</w:t>
      </w:r>
      <w:r w:rsidR="66DA5851" w:rsidRPr="247588CB">
        <w:rPr>
          <w:b/>
          <w:bCs/>
        </w:rPr>
        <w:t>(…)</w:t>
      </w:r>
      <w:r w:rsidR="66DA5851">
        <w:t xml:space="preserve"> and </w:t>
      </w:r>
      <w:r w:rsidR="7BDA76BA" w:rsidRPr="247588CB">
        <w:rPr>
          <w:b/>
          <w:bCs/>
        </w:rPr>
        <w:t>Assignment3.areabetween(..)</w:t>
      </w:r>
      <w:r w:rsidR="37CB8E6F" w:rsidRPr="7E5F5A09">
        <w:rPr>
          <w:b/>
          <w:bCs/>
        </w:rPr>
        <w:t xml:space="preserve"> </w:t>
      </w:r>
      <w:r w:rsidR="37CB8E6F">
        <w:t xml:space="preserve">and answer two theoretical questions. </w:t>
      </w:r>
    </w:p>
    <w:p w14:paraId="588D84BA" w14:textId="6AE8B062" w:rsidR="00853987" w:rsidRDefault="7BDA76BA" w:rsidP="006E1D24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 w:rsidR="00853987">
        <w:t>receive</w:t>
      </w:r>
      <w:r w:rsidR="180D4FD4">
        <w:t>s</w:t>
      </w:r>
      <w:r w:rsidR="00853987">
        <w:t xml:space="preserve"> a function f, a range</w:t>
      </w:r>
      <w:r w:rsidR="6C37ACD4">
        <w:t>,</w:t>
      </w:r>
      <w:r w:rsidR="00853987">
        <w:t xml:space="preserve"> and </w:t>
      </w:r>
      <w:r w:rsidR="003F4428">
        <w:t>several</w:t>
      </w:r>
      <w:r w:rsidR="00853987">
        <w:t xml:space="preserve"> points to use.</w:t>
      </w:r>
    </w:p>
    <w:p w14:paraId="13191D13" w14:textId="63A7F093" w:rsidR="00853987" w:rsidRDefault="46FC5EC1" w:rsidP="006E1D24">
      <w:r>
        <w:t>It must</w:t>
      </w:r>
      <w:r w:rsidR="00853987">
        <w:t xml:space="preserve"> return approximation to the integral of the </w:t>
      </w:r>
      <w:r w:rsidR="00471AA4">
        <w:t>function f</w:t>
      </w:r>
      <w:r w:rsidR="00853987">
        <w:t xml:space="preserve"> in the given range.</w:t>
      </w:r>
    </w:p>
    <w:p w14:paraId="5094550E" w14:textId="195DCB3F" w:rsidR="00853987" w:rsidRDefault="5EDAA0B6" w:rsidP="006E1D24">
      <w:r>
        <w:t xml:space="preserve">You may call </w:t>
      </w:r>
      <w:r w:rsidR="00853987">
        <w:t xml:space="preserve">f </w:t>
      </w:r>
      <w:r w:rsidR="34D0FFD9">
        <w:t xml:space="preserve">at most </w:t>
      </w:r>
      <w:r w:rsidR="00853987">
        <w:t>n</w:t>
      </w:r>
      <w:r w:rsidR="00471AA4">
        <w:t xml:space="preserve"> times</w:t>
      </w:r>
      <w:r w:rsidR="00853987">
        <w:t>.</w:t>
      </w:r>
      <w:r w:rsidR="405CA1D9">
        <w:t xml:space="preserve"> </w:t>
      </w:r>
    </w:p>
    <w:p w14:paraId="14C5C2D8" w14:textId="4ACEB7D4" w:rsidR="00853987" w:rsidRDefault="58523083" w:rsidP="006E1D24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14:paraId="67B4FDAF" w14:textId="27A85453" w:rsidR="787543AB" w:rsidRDefault="787543AB" w:rsidP="61534BE7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  <w:tblPrChange w:id="204" w:author="netanel prat" w:date="2021-02-11T22:42:00Z">
          <w:tblPr>
            <w:tblStyle w:val="a5"/>
            <w:tblW w:w="0" w:type="auto"/>
            <w:tblLayout w:type="fixed"/>
            <w:tblLook w:val="06A0" w:firstRow="1" w:lastRow="0" w:firstColumn="1" w:lastColumn="0" w:noHBand="1" w:noVBand="1"/>
          </w:tblPr>
        </w:tblPrChange>
      </w:tblPr>
      <w:tblGrid>
        <w:gridCol w:w="9360"/>
        <w:tblGridChange w:id="205">
          <w:tblGrid>
            <w:gridCol w:w="9360"/>
          </w:tblGrid>
        </w:tblGridChange>
      </w:tblGrid>
      <w:tr w:rsidR="61534BE7" w14:paraId="352AAB5D" w14:textId="77777777" w:rsidTr="00855CB6">
        <w:tc>
          <w:tcPr>
            <w:tcW w:w="9360" w:type="dxa"/>
            <w:tcPrChange w:id="206" w:author="netanel prat" w:date="2021-02-11T22:42:00Z">
              <w:tcPr>
                <w:tcW w:w="9360" w:type="dxa"/>
              </w:tcPr>
            </w:tcPrChange>
          </w:tcPr>
          <w:p w14:paraId="389A6755" w14:textId="684BBCC3" w:rsidR="787543AB" w:rsidDel="00855CB6" w:rsidRDefault="787543AB">
            <w:pPr>
              <w:rPr>
                <w:del w:id="207" w:author="netanel prat" w:date="2021-02-11T22:17:00Z"/>
                <w:rFonts w:cstheme="minorHAnsi"/>
                <w:b/>
                <w:bCs/>
                <w:i/>
                <w:u w:val="single"/>
              </w:rPr>
              <w:pPrChange w:id="208" w:author="netanel prat" w:date="2021-02-11T22:42:00Z">
                <w:pPr>
                  <w:bidi/>
                </w:pPr>
              </w:pPrChange>
            </w:pPr>
            <w:del w:id="209" w:author="netanel prat" w:date="2021-02-11T22:16:00Z">
              <w:r w:rsidRPr="002511AF" w:rsidDel="002511AF">
                <w:rPr>
                  <w:rFonts w:cstheme="minorHAnsi"/>
                  <w:rPrChange w:id="210" w:author="netanel prat" w:date="2021-02-11T22:17:00Z">
                    <w:rPr/>
                  </w:rPrChange>
                </w:rPr>
                <w:delText xml:space="preserve"> </w:delText>
              </w:r>
            </w:del>
          </w:p>
          <w:p w14:paraId="0509CFCD" w14:textId="4ACD89E0" w:rsidR="61534BE7" w:rsidRPr="00855CB6" w:rsidDel="002511AF" w:rsidRDefault="00855CB6">
            <w:pPr>
              <w:rPr>
                <w:del w:id="211" w:author="netanel prat" w:date="2021-02-11T22:17:00Z"/>
                <w:rFonts w:cstheme="minorHAnsi"/>
                <w:iCs/>
                <w:rPrChange w:id="212" w:author="netanel prat" w:date="2021-02-11T22:42:00Z">
                  <w:rPr>
                    <w:del w:id="213" w:author="netanel prat" w:date="2021-02-11T22:17:00Z"/>
                  </w:rPr>
                </w:rPrChange>
              </w:rPr>
            </w:pPr>
            <w:ins w:id="214" w:author="netanel prat" w:date="2021-02-11T22:39:00Z">
              <w:r>
                <w:rPr>
                  <w:rFonts w:cstheme="minorHAnsi"/>
                  <w:iCs/>
                </w:rPr>
                <w:t xml:space="preserve">The algorithm implements the </w:t>
              </w:r>
            </w:ins>
            <m:oMath>
              <m:r>
                <w:ins w:id="215" w:author="netanel prat" w:date="2021-02-11T22:39:00Z">
                  <w:rPr>
                    <w:rFonts w:ascii="Cambria Math" w:hAnsi="Cambria Math" w:cstheme="minorHAnsi"/>
                  </w:rPr>
                  <m:t>composite simpson rule</m:t>
                </w:ins>
              </m:r>
            </m:oMath>
            <w:ins w:id="216" w:author="netanel prat" w:date="2021-02-11T22:39:00Z">
              <w:r>
                <w:rPr>
                  <w:rFonts w:eastAsiaTheme="minorEastAsia" w:cstheme="minorHAnsi"/>
                  <w:iCs/>
                </w:rPr>
                <w:t xml:space="preserve"> as </w:t>
              </w:r>
            </w:ins>
            <w:ins w:id="217" w:author="netanel prat" w:date="2021-02-11T22:41:00Z">
              <w:r w:rsidRPr="00855CB6">
                <w:rPr>
                  <w:rPrChange w:id="218" w:author="netanel prat" w:date="2021-02-11T22:41:00Z">
                    <w:rPr>
                      <w:b/>
                      <w:bCs/>
                    </w:rPr>
                  </w:rPrChange>
                </w:rPr>
                <w:t>taught</w:t>
              </w:r>
              <w:r>
                <w:rPr>
                  <w:rFonts w:eastAsiaTheme="minorEastAsia" w:cstheme="minorHAnsi"/>
                  <w:iCs/>
                </w:rPr>
                <w:t xml:space="preserve"> </w:t>
              </w:r>
            </w:ins>
            <w:ins w:id="219" w:author="netanel prat" w:date="2021-02-11T22:39:00Z">
              <w:r>
                <w:rPr>
                  <w:rFonts w:eastAsiaTheme="minorEastAsia" w:cstheme="minorHAnsi"/>
                  <w:iCs/>
                </w:rPr>
                <w:t>in class.</w:t>
              </w:r>
            </w:ins>
            <w:ins w:id="220" w:author="netanel prat" w:date="2021-02-11T22:41:00Z">
              <w:r>
                <w:rPr>
                  <w:rFonts w:cstheme="minorHAnsi"/>
                  <w:iCs/>
                </w:rPr>
                <w:t xml:space="preserve"> </w:t>
              </w:r>
            </w:ins>
            <w:ins w:id="221" w:author="netanel prat" w:date="2021-02-12T07:32:00Z">
              <w:r w:rsidR="008273D1">
                <w:rPr>
                  <w:rFonts w:cstheme="minorHAnsi"/>
                  <w:iCs/>
                </w:rPr>
                <w:t>To</w:t>
              </w:r>
            </w:ins>
            <w:ins w:id="222" w:author="netanel prat" w:date="2021-02-11T22:41:00Z">
              <w:r>
                <w:rPr>
                  <w:rFonts w:cstheme="minorHAnsi"/>
                  <w:iCs/>
                </w:rPr>
                <w:t xml:space="preserve"> </w:t>
              </w:r>
            </w:ins>
            <w:ins w:id="223" w:author="netanel prat" w:date="2021-02-12T07:32:00Z">
              <w:r w:rsidR="008273D1">
                <w:rPr>
                  <w:rFonts w:cstheme="minorHAnsi"/>
                  <w:iCs/>
                </w:rPr>
                <w:t>minimize</w:t>
              </w:r>
            </w:ins>
            <w:ins w:id="224" w:author="netanel prat" w:date="2021-02-11T22:41:00Z">
              <w:r>
                <w:rPr>
                  <w:rFonts w:cstheme="minorHAnsi"/>
                  <w:iCs/>
                </w:rPr>
                <w:t xml:space="preserve"> the computation error, the val</w:t>
              </w:r>
            </w:ins>
            <w:ins w:id="225" w:author="netanel prat" w:date="2021-02-11T22:42:00Z">
              <w:r>
                <w:rPr>
                  <w:rFonts w:cstheme="minorHAnsi"/>
                  <w:iCs/>
                </w:rPr>
                <w:t>ues were sorted and then added accordingly.</w:t>
              </w:r>
            </w:ins>
          </w:p>
          <w:p w14:paraId="2FD45C0C" w14:textId="0141E03D" w:rsidR="61534BE7" w:rsidRDefault="61534BE7"/>
        </w:tc>
      </w:tr>
    </w:tbl>
    <w:p w14:paraId="7CB51112" w14:textId="1208643D" w:rsidR="61534BE7" w:rsidRDefault="61534BE7" w:rsidP="61534BE7">
      <w:pPr>
        <w:rPr>
          <w:b/>
          <w:bCs/>
        </w:rPr>
      </w:pPr>
    </w:p>
    <w:p w14:paraId="65478A25" w14:textId="463804E5" w:rsidR="00471AA4" w:rsidRDefault="698ED253" w:rsidP="61534BE7">
      <w:pPr>
        <w:rPr>
          <w:rFonts w:eastAsiaTheme="minorEastAsia"/>
        </w:rPr>
      </w:pPr>
      <w:r w:rsidRPr="61534BE7">
        <w:rPr>
          <w:b/>
          <w:bCs/>
        </w:rPr>
        <w:t>Assignment3.areabetween</w:t>
      </w:r>
      <w:proofErr w:type="gramStart"/>
      <w:r w:rsidRPr="61534BE7">
        <w:rPr>
          <w:b/>
          <w:bCs/>
        </w:rPr>
        <w:t xml:space="preserve">(..) </w:t>
      </w:r>
      <w:r w:rsidR="1CA78B1A" w:rsidRPr="61534BE7">
        <w:rPr>
          <w:b/>
          <w:bCs/>
        </w:rPr>
        <w:t xml:space="preserve"> </w:t>
      </w:r>
      <w:r w:rsidR="00471AA4">
        <w:t>receive</w:t>
      </w:r>
      <w:r w:rsidR="0DBE682A">
        <w:t>s</w:t>
      </w:r>
      <w:proofErr w:type="gramEnd"/>
      <w:r w:rsidR="00471AA4"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</w:t>
      </w:r>
      <w:r w:rsidR="0D6803F5" w:rsidRPr="61534BE7">
        <w:rPr>
          <w:rFonts w:eastAsiaTheme="minorEastAsia"/>
        </w:rPr>
        <w:t>.</w:t>
      </w:r>
    </w:p>
    <w:p w14:paraId="6695049C" w14:textId="77C7E524" w:rsidR="00471AA4" w:rsidRPr="00471AA4" w:rsidRDefault="0D6803F5" w:rsidP="61534BE7">
      <w:pPr>
        <w:rPr>
          <w:i/>
          <w:iCs/>
        </w:rPr>
      </w:pPr>
      <w:r w:rsidRPr="61534BE7">
        <w:rPr>
          <w:rFonts w:eastAsiaTheme="minorEastAsia"/>
        </w:rPr>
        <w:t>It must</w:t>
      </w:r>
      <w:r w:rsidR="00471AA4" w:rsidRPr="61534BE7">
        <w:rPr>
          <w:rFonts w:eastAsiaTheme="minorEastAsia"/>
        </w:rPr>
        <w:t xml:space="preserve"> return the area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.</w:t>
      </w:r>
      <w:r w:rsidR="5195EE36" w:rsidRPr="61534BE7">
        <w:rPr>
          <w:rFonts w:eastAsiaTheme="minorEastAsia"/>
        </w:rPr>
        <w:t xml:space="preserve"> </w:t>
      </w:r>
    </w:p>
    <w:p w14:paraId="4854640E" w14:textId="2240C1C0" w:rsidR="00853987" w:rsidRDefault="6D2B5E11" w:rsidP="61534BE7">
      <w:pPr>
        <w:rPr>
          <w:ins w:id="226" w:author="רמי פוזיס" w:date="2021-02-09T17:35:00Z"/>
          <w:rFonts w:eastAsiaTheme="minorEastAsia"/>
        </w:rPr>
      </w:pPr>
      <w:r>
        <w:t xml:space="preserve">In order to correctly solve this </w:t>
      </w:r>
      <w:proofErr w:type="gramStart"/>
      <w:r>
        <w:t>assignment</w:t>
      </w:r>
      <w:proofErr w:type="gramEnd"/>
      <w:r>
        <w:t xml:space="preserve"> you will have to find all intersection points between the two functions. </w:t>
      </w:r>
      <w:ins w:id="227" w:author="רמי פוזיס" w:date="2021-02-09T17:34:00Z">
        <w:r w:rsidR="007126EB">
          <w:t xml:space="preserve">You may ignore all intersection points </w:t>
        </w:r>
      </w:ins>
      <w:ins w:id="228" w:author="רמי פוזיס" w:date="2021-02-09T17:35:00Z">
        <w:r w:rsidR="00392E04">
          <w:t xml:space="preserve">outside the range </w:t>
        </w:r>
      </w:ins>
      <m:oMath>
        <m:r>
          <w:ins w:id="229" w:author="רמי פוזיס" w:date="2021-02-09T17:35:00Z">
            <w:rPr>
              <w:rFonts w:ascii="Cambria Math" w:hAnsi="Cambria Math"/>
            </w:rPr>
            <m:t>x∈</m:t>
          </w:ins>
        </m:r>
        <m:d>
          <m:dPr>
            <m:begChr m:val="["/>
            <m:endChr m:val="]"/>
            <m:ctrlPr>
              <w:ins w:id="230" w:author="רמי פוזיס" w:date="2021-02-09T17:35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231" w:author="רמי פוזיס" w:date="2021-02-09T17:35:00Z">
                <w:rPr>
                  <w:rFonts w:ascii="Cambria Math" w:hAnsi="Cambria Math"/>
                </w:rPr>
                <m:t>1,100</m:t>
              </w:ins>
            </m:r>
          </m:e>
        </m:d>
      </m:oMath>
      <w:ins w:id="232" w:author="רמי פוזיס" w:date="2021-02-09T17:35:00Z">
        <w:r w:rsidR="00CE3B7C">
          <w:rPr>
            <w:rFonts w:eastAsiaTheme="minorEastAsia"/>
          </w:rPr>
          <w:t xml:space="preserve">. </w:t>
        </w:r>
      </w:ins>
    </w:p>
    <w:p w14:paraId="2955B33A" w14:textId="37C7ECC4" w:rsidR="00F9600A" w:rsidRDefault="00F9600A" w:rsidP="61534BE7">
      <w:ins w:id="233" w:author="רמי פוזיס" w:date="2021-02-09T17:35:00Z">
        <w:r>
          <w:rPr>
            <w:rFonts w:eastAsiaTheme="minorEastAsia"/>
          </w:rPr>
          <w:t xml:space="preserve">Note: there is no such thing as negative “area”. </w:t>
        </w:r>
      </w:ins>
    </w:p>
    <w:p w14:paraId="475D070E" w14:textId="3CAB1DA1" w:rsidR="00853987" w:rsidRDefault="6D2B5E11" w:rsidP="61534BE7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00853987">
        <w:t>The assignment will be graded according to the integration error and run</w:t>
      </w:r>
      <w:r w:rsidR="7C2928D0">
        <w:t xml:space="preserve">ning </w:t>
      </w:r>
      <w:r w:rsidR="00853987">
        <w:t>time.</w:t>
      </w:r>
    </w:p>
    <w:p w14:paraId="0E85C891" w14:textId="61397B76" w:rsidR="5EE0F092" w:rsidRDefault="5EE0F092" w:rsidP="61534BE7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proofErr w:type="spellStart"/>
      <w:r>
        <w:t>areabetween</w:t>
      </w:r>
      <w:proofErr w:type="spellEnd"/>
      <w:r>
        <w:t xml:space="preserve"> (…).</w:t>
      </w:r>
    </w:p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  <w:tblPrChange w:id="234" w:author="netanel prat" w:date="2021-02-11T22:17:00Z">
          <w:tblPr>
            <w:tblStyle w:val="a5"/>
            <w:tblW w:w="0" w:type="auto"/>
            <w:tblLayout w:type="fixed"/>
            <w:tblLook w:val="06A0" w:firstRow="1" w:lastRow="0" w:firstColumn="1" w:lastColumn="0" w:noHBand="1" w:noVBand="1"/>
          </w:tblPr>
        </w:tblPrChange>
      </w:tblPr>
      <w:tblGrid>
        <w:gridCol w:w="9360"/>
        <w:tblGridChange w:id="235">
          <w:tblGrid>
            <w:gridCol w:w="9360"/>
          </w:tblGrid>
        </w:tblGridChange>
      </w:tblGrid>
      <w:tr w:rsidR="61534BE7" w14:paraId="65E1BD24" w14:textId="77777777" w:rsidTr="002511AF">
        <w:trPr>
          <w:jc w:val="right"/>
        </w:trPr>
        <w:tc>
          <w:tcPr>
            <w:tcW w:w="9360" w:type="dxa"/>
            <w:tcPrChange w:id="236" w:author="netanel prat" w:date="2021-02-11T22:17:00Z">
              <w:tcPr>
                <w:tcW w:w="9360" w:type="dxa"/>
              </w:tcPr>
            </w:tcPrChange>
          </w:tcPr>
          <w:p w14:paraId="7997EEBF" w14:textId="7B072617" w:rsidR="5EE0F092" w:rsidDel="000635DC" w:rsidRDefault="5EE0F092">
            <w:pPr>
              <w:bidi/>
              <w:jc w:val="right"/>
              <w:rPr>
                <w:del w:id="237" w:author="netanel prat" w:date="2021-02-11T22:17:00Z"/>
              </w:rPr>
              <w:pPrChange w:id="238" w:author="netanel prat" w:date="2021-02-11T22:47:00Z">
                <w:pPr>
                  <w:bidi/>
                </w:pPr>
              </w:pPrChange>
            </w:pPr>
            <w:del w:id="239" w:author="netanel prat" w:date="2021-02-11T22:48:00Z">
              <w:r w:rsidDel="00831820">
                <w:delText xml:space="preserve"> </w:delText>
              </w:r>
            </w:del>
          </w:p>
          <w:p w14:paraId="75CF9041" w14:textId="09239D0D" w:rsidR="61534BE7" w:rsidDel="002511AF" w:rsidRDefault="000635DC">
            <w:pPr>
              <w:jc w:val="right"/>
              <w:rPr>
                <w:del w:id="240" w:author="netanel prat" w:date="2021-02-11T22:17:00Z"/>
              </w:rPr>
              <w:pPrChange w:id="241" w:author="netanel prat" w:date="2021-02-11T22:47:00Z">
                <w:pPr/>
              </w:pPrChange>
            </w:pPr>
            <w:ins w:id="242" w:author="netanel prat" w:date="2021-02-11T22:42:00Z">
              <w:r>
                <w:t xml:space="preserve">The </w:t>
              </w:r>
            </w:ins>
            <w:ins w:id="243" w:author="netanel prat" w:date="2021-02-11T22:43:00Z">
              <w:r>
                <w:t>algorithm</w:t>
              </w:r>
            </w:ins>
            <w:ins w:id="244" w:author="netanel prat" w:date="2021-02-11T22:42:00Z">
              <w:r>
                <w:t xml:space="preserve"> from</w:t>
              </w:r>
            </w:ins>
            <w:ins w:id="245" w:author="netanel prat" w:date="2021-02-11T22:43:00Z">
              <w:r>
                <w:t xml:space="preserve"> question 2 were used to find the intersection points. Afterwards</w:t>
              </w:r>
            </w:ins>
            <w:ins w:id="246" w:author="netanel prat" w:date="2021-02-11T22:45:00Z">
              <w:r w:rsidR="00831820">
                <w:t xml:space="preserve"> the</w:t>
              </w:r>
            </w:ins>
            <w:ins w:id="247" w:author="netanel prat" w:date="2021-02-11T22:43:00Z">
              <w:r>
                <w:t xml:space="preserve"> </w:t>
              </w:r>
            </w:ins>
            <w:ins w:id="248" w:author="netanel prat" w:date="2021-02-11T22:45:00Z">
              <w:r w:rsidR="00831820">
                <w:t>area between each two neighboring points</w:t>
              </w:r>
            </w:ins>
            <w:ins w:id="249" w:author="netanel prat" w:date="2021-02-11T22:47:00Z">
              <w:r w:rsidR="00831820">
                <w:t xml:space="preserve"> is calculated</w:t>
              </w:r>
            </w:ins>
            <w:ins w:id="250" w:author="netanel prat" w:date="2021-02-11T22:45:00Z">
              <w:r w:rsidR="00831820">
                <w:t xml:space="preserve"> using the integrate </w:t>
              </w:r>
            </w:ins>
            <w:ins w:id="251" w:author="netanel prat" w:date="2021-02-11T22:47:00Z">
              <w:r w:rsidR="00831820">
                <w:t>method and added up to get the required area.</w:t>
              </w:r>
            </w:ins>
          </w:p>
          <w:p w14:paraId="54ADD860" w14:textId="60DE3557" w:rsidR="61534BE7" w:rsidRDefault="61534BE7">
            <w:pPr>
              <w:bidi/>
              <w:jc w:val="right"/>
              <w:pPrChange w:id="252" w:author="netanel prat" w:date="2021-02-11T22:47:00Z">
                <w:pPr/>
              </w:pPrChange>
            </w:pPr>
          </w:p>
        </w:tc>
      </w:tr>
    </w:tbl>
    <w:p w14:paraId="4264F68E" w14:textId="14461849" w:rsidR="00DA24DE" w:rsidRDefault="00DA24DE" w:rsidP="00DA24DE">
      <w:r w:rsidRPr="573BA880">
        <w:rPr>
          <w:b/>
          <w:bCs/>
        </w:rPr>
        <w:t xml:space="preserve">Question </w:t>
      </w:r>
      <w:r w:rsidR="39C92E1C" w:rsidRPr="573BA880">
        <w:rPr>
          <w:b/>
          <w:bCs/>
        </w:rPr>
        <w:t>3.</w:t>
      </w:r>
      <w:r w:rsidR="6193A1D1" w:rsidRPr="573BA880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 xml:space="preserve">difficult for numeric integration with equally spaced points?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CA0E42A" w14:textId="77777777" w:rsidTr="61534BE7">
        <w:tc>
          <w:tcPr>
            <w:tcW w:w="9360" w:type="dxa"/>
          </w:tcPr>
          <w:p w14:paraId="3B66549E" w14:textId="25C57D73" w:rsidR="00DA24DE" w:rsidRPr="00474971" w:rsidDel="00474971" w:rsidRDefault="00831820">
            <w:pPr>
              <w:rPr>
                <w:del w:id="253" w:author="netanel prat" w:date="2021-02-11T22:58:00Z"/>
                <w:rPrChange w:id="254" w:author="netanel prat" w:date="2021-02-11T23:00:00Z">
                  <w:rPr>
                    <w:del w:id="255" w:author="netanel prat" w:date="2021-02-11T22:58:00Z"/>
                    <w:b/>
                    <w:bCs/>
                  </w:rPr>
                </w:rPrChange>
              </w:rPr>
            </w:pPr>
            <w:ins w:id="256" w:author="netanel prat" w:date="2021-02-11T22:51:00Z">
              <w:r>
                <w:t>This fu</w:t>
              </w:r>
            </w:ins>
            <w:ins w:id="257" w:author="netanel prat" w:date="2021-02-11T22:52:00Z">
              <w:r>
                <w:t xml:space="preserve">nction </w:t>
              </w:r>
            </w:ins>
            <w:ins w:id="258" w:author="netanel prat" w:date="2021-02-11T22:59:00Z">
              <w:r w:rsidR="00474971" w:rsidRPr="00831820">
                <w:t>has</w:t>
              </w:r>
            </w:ins>
            <w:ins w:id="259" w:author="netanel prat" w:date="2021-02-11T22:55:00Z">
              <w:r w:rsidRPr="00831820">
                <w:t xml:space="preserve"> large </w:t>
              </w:r>
            </w:ins>
            <w:ins w:id="260" w:author="netanel prat" w:date="2021-02-11T22:56:00Z">
              <w:r w:rsidR="00474971">
                <w:t>oscillations near</w:t>
              </w:r>
            </w:ins>
            <w:ins w:id="261" w:author="netanel prat" w:date="2021-02-11T22:58:00Z">
              <w:r w:rsidR="00474971">
                <w:t xml:space="preserve"> zero</w:t>
              </w:r>
            </w:ins>
            <w:ins w:id="262" w:author="netanel prat" w:date="2021-02-11T22:57:00Z">
              <w:r w:rsidR="00474971">
                <w:t xml:space="preserve"> and it</w:t>
              </w:r>
            </w:ins>
            <w:ins w:id="263" w:author="netanel prat" w:date="2021-02-11T22:59:00Z">
              <w:r w:rsidR="00474971">
                <w:t>s</w:t>
              </w:r>
            </w:ins>
            <w:ins w:id="264" w:author="netanel prat" w:date="2021-02-11T22:58:00Z">
              <w:r w:rsidR="00474971">
                <w:t xml:space="preserve"> limit in </w:t>
              </w:r>
            </w:ins>
            <m:oMath>
              <m:r>
                <w:ins w:id="265" w:author="netanel prat" w:date="2021-02-11T22:58:00Z">
                  <w:rPr>
                    <w:rFonts w:ascii="Cambria Math" w:hAnsi="Cambria Math"/>
                  </w:rPr>
                  <m:t>±inf</m:t>
                </w:ins>
              </m:r>
            </m:oMath>
            <w:ins w:id="266" w:author="netanel prat" w:date="2021-02-11T22:58:00Z">
              <w:r w:rsidR="00474971">
                <w:rPr>
                  <w:rFonts w:eastAsiaTheme="minorEastAsia"/>
                </w:rPr>
                <w:t xml:space="preserve"> is zero. </w:t>
              </w:r>
            </w:ins>
            <w:ins w:id="267" w:author="netanel prat" w:date="2021-02-11T22:59:00Z">
              <w:r w:rsidR="00474971">
                <w:rPr>
                  <w:rFonts w:eastAsiaTheme="minorEastAsia"/>
                </w:rPr>
                <w:t>Therefore,</w:t>
              </w:r>
            </w:ins>
            <w:ins w:id="268" w:author="netanel prat" w:date="2021-02-11T22:58:00Z">
              <w:r w:rsidR="00474971">
                <w:rPr>
                  <w:rFonts w:eastAsiaTheme="minorEastAsia"/>
                </w:rPr>
                <w:t xml:space="preserve"> equality spaced points</w:t>
              </w:r>
            </w:ins>
            <w:r w:rsidR="00DA24DE" w:rsidRPr="61534BE7">
              <w:rPr>
                <w:b/>
                <w:bCs/>
              </w:rPr>
              <w:t xml:space="preserve"> </w:t>
            </w:r>
            <w:ins w:id="269" w:author="netanel prat" w:date="2021-02-11T23:00:00Z">
              <w:r w:rsidR="00474971">
                <w:t>will not be accurate enough near zero</w:t>
              </w:r>
            </w:ins>
            <w:ins w:id="270" w:author="netanel prat" w:date="2021-02-11T23:03:00Z">
              <w:r w:rsidR="00474971">
                <w:t xml:space="preserve"> </w:t>
              </w:r>
            </w:ins>
            <w:ins w:id="271" w:author="netanel prat" w:date="2021-02-11T23:05:00Z">
              <w:r w:rsidR="00474971">
                <w:t xml:space="preserve">since numeric integration used </w:t>
              </w:r>
            </w:ins>
            <w:ins w:id="272" w:author="netanel prat" w:date="2021-02-11T23:06:00Z">
              <w:r w:rsidR="00474971">
                <w:t>points</w:t>
              </w:r>
              <w:r w:rsidR="0004145B">
                <w:t xml:space="preserve"> to estimate the area, </w:t>
              </w:r>
            </w:ins>
            <w:ins w:id="273" w:author="netanel prat" w:date="2021-02-11T23:03:00Z">
              <w:r w:rsidR="00474971">
                <w:t>those large oscillations</w:t>
              </w:r>
            </w:ins>
            <w:ins w:id="274" w:author="netanel prat" w:date="2021-02-11T23:06:00Z">
              <w:r w:rsidR="0004145B">
                <w:t xml:space="preserve"> re</w:t>
              </w:r>
            </w:ins>
            <w:ins w:id="275" w:author="netanel prat" w:date="2021-02-11T23:07:00Z">
              <w:r w:rsidR="0004145B">
                <w:t xml:space="preserve">quire concentrated points to </w:t>
              </w:r>
            </w:ins>
            <w:ins w:id="276" w:author="netanel prat" w:date="2021-02-11T23:08:00Z">
              <w:r w:rsidR="0004145B">
                <w:t>be accurate</w:t>
              </w:r>
            </w:ins>
            <w:ins w:id="277" w:author="netanel prat" w:date="2021-02-11T23:07:00Z">
              <w:r w:rsidR="0004145B">
                <w:t>.</w:t>
              </w:r>
            </w:ins>
            <w:ins w:id="278" w:author="netanel prat" w:date="2021-02-12T07:34:00Z">
              <w:r w:rsidR="005501FE">
                <w:t xml:space="preserve"> Also, near 0 </w:t>
              </w:r>
            </w:ins>
            <m:oMath>
              <m:r>
                <w:ins w:id="279" w:author="netanel prat" w:date="2021-02-12T07:34:00Z">
                  <w:rPr>
                    <w:rFonts w:ascii="Cambria Math" w:hAnsi="Cambria Math"/>
                  </w:rPr>
                  <m:t>f(x)</m:t>
                </w:ins>
              </m:r>
            </m:oMath>
            <w:ins w:id="280" w:author="netanel prat" w:date="2021-02-12T07:34:00Z">
              <w:r w:rsidR="005501FE">
                <w:rPr>
                  <w:rFonts w:eastAsiaTheme="minorEastAsia"/>
                </w:rPr>
                <w:t xml:space="preserve"> can be </w:t>
              </w:r>
            </w:ins>
            <m:oMath>
              <m:r>
                <w:ins w:id="281" w:author="netanel prat" w:date="2021-02-12T07:34:00Z">
                  <w:rPr>
                    <w:rFonts w:ascii="Cambria Math" w:eastAsiaTheme="minorEastAsia" w:hAnsi="Cambria Math"/>
                  </w:rPr>
                  <m:t>±inf</m:t>
                </w:ins>
              </m:r>
            </m:oMath>
            <w:ins w:id="282" w:author="netanel prat" w:date="2021-02-12T07:34:00Z">
              <w:r w:rsidR="005501FE">
                <w:rPr>
                  <w:rFonts w:eastAsiaTheme="minorEastAsia"/>
                </w:rPr>
                <w:t xml:space="preserve"> which will cause th</w:t>
              </w:r>
            </w:ins>
            <w:ins w:id="283" w:author="netanel prat" w:date="2021-02-12T07:35:00Z">
              <w:r w:rsidR="005501FE">
                <w:rPr>
                  <w:rFonts w:eastAsiaTheme="minorEastAsia"/>
                </w:rPr>
                <w:t>e integration to be the same</w:t>
              </w:r>
            </w:ins>
          </w:p>
          <w:p w14:paraId="5FC8FB34" w14:textId="211EDAA8" w:rsidR="00DA24DE" w:rsidRPr="005501FE" w:rsidDel="005501FE" w:rsidRDefault="005501FE">
            <w:pPr>
              <w:rPr>
                <w:del w:id="284" w:author="netanel prat" w:date="2021-02-12T07:35:00Z"/>
                <w:rPrChange w:id="285" w:author="netanel prat" w:date="2021-02-12T07:35:00Z">
                  <w:rPr>
                    <w:del w:id="286" w:author="netanel prat" w:date="2021-02-12T07:35:00Z"/>
                    <w:b/>
                    <w:bCs/>
                  </w:rPr>
                </w:rPrChange>
              </w:rPr>
            </w:pPr>
            <w:ins w:id="287" w:author="netanel prat" w:date="2021-02-12T07:35:00Z">
              <w:r>
                <w:t>.</w:t>
              </w:r>
            </w:ins>
          </w:p>
          <w:p w14:paraId="3C59D082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6AA7FD88" w14:textId="439FB159" w:rsidR="00DA24DE" w:rsidRDefault="00DA24DE" w:rsidP="00DA24DE">
      <w:r w:rsidRPr="6C79124E">
        <w:rPr>
          <w:b/>
          <w:bCs/>
        </w:rPr>
        <w:t xml:space="preserve">Question </w:t>
      </w:r>
      <w:r w:rsidR="07341D0D" w:rsidRPr="6C79124E">
        <w:rPr>
          <w:b/>
          <w:bCs/>
        </w:rPr>
        <w:t>3.</w:t>
      </w:r>
      <w:r w:rsidR="6578ABA2" w:rsidRPr="6C79124E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A9C3A52" w14:textId="77777777" w:rsidTr="61534BE7">
        <w:tc>
          <w:tcPr>
            <w:tcW w:w="9360" w:type="dxa"/>
          </w:tcPr>
          <w:p w14:paraId="644B5EDD" w14:textId="219BB996" w:rsidR="00DA24DE" w:rsidRPr="00E53315" w:rsidDel="00C10777" w:rsidRDefault="00E53315" w:rsidP="00DE1AAB">
            <w:pPr>
              <w:rPr>
                <w:del w:id="288" w:author="netanel prat" w:date="2021-02-12T07:43:00Z"/>
                <w:rPrChange w:id="289" w:author="netanel prat" w:date="2021-02-11T23:19:00Z">
                  <w:rPr>
                    <w:del w:id="290" w:author="netanel prat" w:date="2021-02-12T07:43:00Z"/>
                    <w:b/>
                    <w:bCs/>
                  </w:rPr>
                </w:rPrChange>
              </w:rPr>
            </w:pPr>
            <w:ins w:id="291" w:author="netanel prat" w:date="2021-02-11T23:20:00Z">
              <w:r>
                <w:t>T</w:t>
              </w:r>
            </w:ins>
            <w:ins w:id="292" w:author="netanel prat" w:date="2021-02-11T23:17:00Z">
              <w:r>
                <w:t>he</w:t>
              </w:r>
            </w:ins>
            <w:ins w:id="293" w:author="netanel prat" w:date="2021-02-12T07:36:00Z">
              <w:r w:rsidR="005501FE">
                <w:t xml:space="preserve"> maximum</w:t>
              </w:r>
            </w:ins>
            <w:ins w:id="294" w:author="netanel prat" w:date="2021-02-11T23:17:00Z">
              <w:r>
                <w:t xml:space="preserve"> </w:t>
              </w:r>
            </w:ins>
            <w:ins w:id="295" w:author="netanel prat" w:date="2021-02-11T23:18:00Z">
              <w:r>
                <w:t>absolute</w:t>
              </w:r>
            </w:ins>
            <w:ins w:id="296" w:author="netanel prat" w:date="2021-02-11T23:17:00Z">
              <w:r>
                <w:t xml:space="preserve"> error </w:t>
              </w:r>
            </w:ins>
            <w:ins w:id="297" w:author="netanel prat" w:date="2021-02-12T07:43:00Z">
              <w:r w:rsidR="00C10777">
                <w:t>can be</w:t>
              </w:r>
            </w:ins>
            <w:ins w:id="298" w:author="netanel prat" w:date="2021-02-12T07:41:00Z">
              <w:r w:rsidR="005501FE">
                <w:t xml:space="preserve"> </w:t>
              </w:r>
            </w:ins>
            <m:oMath>
              <m:r>
                <w:ins w:id="299" w:author="netanel prat" w:date="2021-02-12T07:41:00Z">
                  <w:rPr>
                    <w:rFonts w:ascii="Cambria Math" w:hAnsi="Cambria Math"/>
                  </w:rPr>
                  <m:t>±inf</m:t>
                </w:ins>
              </m:r>
            </m:oMath>
            <w:ins w:id="300" w:author="netanel prat" w:date="2021-02-12T07:41:00Z">
              <w:r w:rsidR="005501FE">
                <w:rPr>
                  <w:rFonts w:eastAsiaTheme="minorEastAsia"/>
                </w:rPr>
                <w:t xml:space="preserve"> because of the </w:t>
              </w:r>
            </w:ins>
            <w:ins w:id="301" w:author="netanel prat" w:date="2021-02-12T07:43:00Z">
              <w:r w:rsidR="00187583">
                <w:rPr>
                  <w:rFonts w:eastAsiaTheme="minorEastAsia"/>
                </w:rPr>
                <w:t>oscillations</w:t>
              </w:r>
            </w:ins>
            <w:ins w:id="302" w:author="netanel prat" w:date="2021-02-12T07:41:00Z">
              <w:r w:rsidR="005501FE">
                <w:rPr>
                  <w:rFonts w:eastAsiaTheme="minorEastAsia"/>
                </w:rPr>
                <w:t xml:space="preserve"> near 0.1. the value of </w:t>
              </w:r>
            </w:ins>
            <m:oMath>
              <m:r>
                <w:ins w:id="303" w:author="netanel prat" w:date="2021-02-12T07:41:00Z">
                  <w:rPr>
                    <w:rFonts w:ascii="Cambria Math" w:eastAsiaTheme="minorEastAsia" w:hAnsi="Cambria Math"/>
                  </w:rPr>
                  <m:t>f(x)</m:t>
                </w:ins>
              </m:r>
            </m:oMath>
            <w:ins w:id="304" w:author="netanel prat" w:date="2021-02-12T07:41:00Z">
              <w:r w:rsidR="005501FE">
                <w:rPr>
                  <w:rFonts w:eastAsiaTheme="minorEastAsia"/>
                </w:rPr>
                <w:t xml:space="preserve"> near 0.1 can</w:t>
              </w:r>
            </w:ins>
            <w:ins w:id="305" w:author="netanel prat" w:date="2021-02-12T07:42:00Z">
              <w:r w:rsidR="005501FE">
                <w:rPr>
                  <w:rFonts w:eastAsiaTheme="minorEastAsia"/>
                </w:rPr>
                <w:t xml:space="preserve"> be </w:t>
              </w:r>
            </w:ins>
            <w:ins w:id="306" w:author="netanel prat" w:date="2021-02-12T07:43:00Z">
              <w:r w:rsidR="00C10777">
                <w:t>very large.</w:t>
              </w:r>
            </w:ins>
            <w:del w:id="307" w:author="netanel prat" w:date="2021-02-12T07:36:00Z">
              <w:r w:rsidR="00DA24DE" w:rsidRPr="61534BE7" w:rsidDel="005501FE">
                <w:rPr>
                  <w:b/>
                  <w:bCs/>
                </w:rPr>
                <w:delText xml:space="preserve"> </w:delText>
              </w:r>
            </w:del>
          </w:p>
          <w:p w14:paraId="3A833534" w14:textId="77777777" w:rsidR="00DA24DE" w:rsidDel="00E53315" w:rsidRDefault="00DA24DE" w:rsidP="00DE1AAB">
            <w:pPr>
              <w:rPr>
                <w:del w:id="308" w:author="netanel prat" w:date="2021-02-11T23:19:00Z"/>
                <w:b/>
                <w:bCs/>
              </w:rPr>
            </w:pPr>
          </w:p>
          <w:p w14:paraId="569CDB77" w14:textId="77777777" w:rsidR="00DA24DE" w:rsidRDefault="00DA24DE" w:rsidP="00C10777">
            <w:pPr>
              <w:rPr>
                <w:b/>
                <w:bCs/>
              </w:rPr>
              <w:pPrChange w:id="309" w:author="netanel prat" w:date="2021-02-12T07:43:00Z">
                <w:pPr/>
              </w:pPrChange>
            </w:pPr>
          </w:p>
        </w:tc>
      </w:tr>
    </w:tbl>
    <w:p w14:paraId="41A3C262" w14:textId="384DB395" w:rsidR="00B713D8" w:rsidRDefault="00B713D8"/>
    <w:p w14:paraId="17EF3439" w14:textId="77777777" w:rsidR="00B713D8" w:rsidRDefault="00B713D8">
      <w:r>
        <w:br w:type="page"/>
      </w:r>
    </w:p>
    <w:p w14:paraId="308503B1" w14:textId="2F5102A8" w:rsidR="001B331B" w:rsidRDefault="001B331B" w:rsidP="006E1D24">
      <w:pPr>
        <w:rPr>
          <w:ins w:id="310" w:author="רמי פוזיס" w:date="2021-02-09T18:30:00Z"/>
          <w:b/>
          <w:bCs/>
        </w:rPr>
      </w:pPr>
      <w:ins w:id="311" w:author="רמי פוזיס" w:date="2021-02-09T17:30:00Z">
        <w:r>
          <w:rPr>
            <w:b/>
            <w:bCs/>
          </w:rPr>
          <w:lastRenderedPageBreak/>
          <w:t>Assignment 4A (</w:t>
        </w:r>
      </w:ins>
      <w:ins w:id="312" w:author="רמי פוזיס" w:date="2021-02-09T17:41:00Z">
        <w:r w:rsidR="007B07E2">
          <w:rPr>
            <w:b/>
            <w:bCs/>
          </w:rPr>
          <w:t>20</w:t>
        </w:r>
      </w:ins>
      <w:ins w:id="313" w:author="רמי פוזיס" w:date="2021-02-09T17:31:00Z">
        <w:r>
          <w:rPr>
            <w:b/>
            <w:bCs/>
          </w:rPr>
          <w:t>pt)</w:t>
        </w:r>
      </w:ins>
    </w:p>
    <w:p w14:paraId="0C14696F" w14:textId="4FF5635C" w:rsidR="007053A1" w:rsidRDefault="007053A1" w:rsidP="001F5776">
      <w:pPr>
        <w:rPr>
          <w:ins w:id="314" w:author="רמי פוזיס" w:date="2021-02-09T18:30:00Z"/>
          <w:b/>
          <w:bCs/>
        </w:rPr>
      </w:pPr>
      <w:ins w:id="315" w:author="רמי פוזיס" w:date="2021-02-09T18:30:00Z">
        <w:r>
          <w:t xml:space="preserve">Implement the function </w:t>
        </w:r>
        <w:proofErr w:type="gramStart"/>
        <w:r w:rsidRPr="29F27A30">
          <w:rPr>
            <w:b/>
            <w:bCs/>
          </w:rPr>
          <w:t>Assignment4</w:t>
        </w:r>
        <w:r>
          <w:rPr>
            <w:b/>
            <w:bCs/>
          </w:rPr>
          <w:t>A</w:t>
        </w:r>
        <w:r w:rsidRPr="29F27A30">
          <w:rPr>
            <w:b/>
            <w:bCs/>
          </w:rPr>
          <w:t>.fit(</w:t>
        </w:r>
        <w:proofErr w:type="gramEnd"/>
        <w:r w:rsidRPr="29F27A30">
          <w:rPr>
            <w:b/>
            <w:bCs/>
          </w:rPr>
          <w:t>…)</w:t>
        </w:r>
        <w:r>
          <w:t xml:space="preserve">  </w:t>
        </w:r>
      </w:ins>
    </w:p>
    <w:p w14:paraId="55BC7873" w14:textId="52B8998A" w:rsidR="00EA1937" w:rsidRDefault="00EA1937" w:rsidP="00EA1937">
      <w:pPr>
        <w:rPr>
          <w:ins w:id="316" w:author="רמי פוזיס" w:date="2021-02-09T18:31:00Z"/>
        </w:rPr>
      </w:pPr>
      <w:ins w:id="317" w:author="רמי פוזיס" w:date="2021-02-09T18:31:00Z">
        <w:r>
          <w:t xml:space="preserve">The function will receive an input function that </w:t>
        </w:r>
        <w:r w:rsidR="00AB32EB">
          <w:t>returns noisy results</w:t>
        </w:r>
        <w:r>
          <w:t>.</w:t>
        </w:r>
      </w:ins>
      <w:ins w:id="318" w:author="רמי פוזיס" w:date="2021-02-09T18:32:00Z">
        <w:r w:rsidR="00D80A4B">
          <w:t xml:space="preserve"> The noise is normally distributed. </w:t>
        </w:r>
      </w:ins>
    </w:p>
    <w:p w14:paraId="008B6BEC" w14:textId="77777777" w:rsidR="000A5146" w:rsidRDefault="00F91706" w:rsidP="006E1D24">
      <w:pPr>
        <w:rPr>
          <w:ins w:id="319" w:author="רמי פוזיס" w:date="2021-02-09T18:39:00Z"/>
          <w:rFonts w:eastAsiaTheme="minorEastAsia"/>
        </w:rPr>
      </w:pPr>
      <w:ins w:id="320" w:author="רמי פוזיס" w:date="2021-02-09T18:32:00Z">
        <w:r w:rsidRPr="00F91706">
          <w:rPr>
            <w:rPrChange w:id="321" w:author="רמי פוזיס" w:date="2021-02-09T18:32:00Z">
              <w:rPr>
                <w:b/>
                <w:bCs/>
              </w:rPr>
            </w:rPrChange>
          </w:rPr>
          <w:t>Assignment4A.fit</w:t>
        </w:r>
        <w:r>
          <w:t xml:space="preserve"> shoul</w:t>
        </w:r>
      </w:ins>
      <w:ins w:id="322" w:author="רמי פוזיס" w:date="2021-02-09T18:33:00Z">
        <w:r>
          <w:t xml:space="preserve">d return a function </w:t>
        </w:r>
      </w:ins>
      <m:oMath>
        <m:r>
          <w:ins w:id="323" w:author="רמי פוזיס" w:date="2021-02-09T18:37:00Z">
            <w:rPr>
              <w:rFonts w:ascii="Cambria Math" w:hAnsi="Cambria Math"/>
            </w:rPr>
            <m:t>g</m:t>
          </w:ins>
        </m:r>
      </m:oMath>
      <w:ins w:id="324" w:author="רמי פוזיס" w:date="2021-02-09T18:37:00Z">
        <w:r w:rsidR="002D5F79">
          <w:t xml:space="preserve"> </w:t>
        </w:r>
      </w:ins>
      <w:ins w:id="325" w:author="רמי פוזיס" w:date="2021-02-09T18:33:00Z">
        <w:r w:rsidR="005D5207">
          <w:t>fitting</w:t>
        </w:r>
        <w:r>
          <w:t xml:space="preserve"> the </w:t>
        </w:r>
      </w:ins>
      <w:ins w:id="326" w:author="רמי פוזיס" w:date="2021-02-09T18:34:00Z">
        <w:r w:rsidR="00131E84">
          <w:t xml:space="preserve">data sampled from the </w:t>
        </w:r>
      </w:ins>
      <w:ins w:id="327" w:author="רמי פוזיס" w:date="2021-02-09T18:33:00Z">
        <w:r w:rsidR="005D5207">
          <w:t>noisy function</w:t>
        </w:r>
      </w:ins>
      <w:ins w:id="328" w:author="רמי פוזיס" w:date="2021-02-09T18:34:00Z">
        <w:r w:rsidR="00131E84">
          <w:t xml:space="preserve">. Use least squares fitting such that </w:t>
        </w:r>
      </w:ins>
      <m:oMath>
        <m:r>
          <w:ins w:id="329" w:author="רמי פוזיס" w:date="2021-02-09T18:38:00Z">
            <w:rPr>
              <w:rFonts w:ascii="Cambria Math" w:hAnsi="Cambria Math"/>
            </w:rPr>
            <m:t>g</m:t>
          </w:ins>
        </m:r>
      </m:oMath>
      <w:ins w:id="330" w:author="רמי פוזיס" w:date="2021-02-09T18:38:00Z">
        <w:r w:rsidR="00C623A3">
          <w:rPr>
            <w:rFonts w:eastAsiaTheme="minorEastAsia"/>
          </w:rPr>
          <w:t xml:space="preserve"> will exactly match the clean (not noisy) version of the given function. </w:t>
        </w:r>
      </w:ins>
    </w:p>
    <w:p w14:paraId="2E44AEE9" w14:textId="520D70C3" w:rsidR="00F91706" w:rsidRDefault="00E12C85" w:rsidP="006E1D24">
      <w:pPr>
        <w:rPr>
          <w:ins w:id="331" w:author="רמי פוזיס" w:date="2021-02-09T18:40:00Z"/>
          <w:rFonts w:eastAsiaTheme="minorEastAsia"/>
        </w:rPr>
      </w:pPr>
      <w:ins w:id="332" w:author="רמי פוזיס" w:date="2021-02-09T18:39:00Z">
        <w:r>
          <w:rPr>
            <w:rFonts w:eastAsiaTheme="minorEastAsia"/>
          </w:rPr>
          <w:t xml:space="preserve">To aid in the fitting process the arguments </w:t>
        </w:r>
      </w:ins>
      <m:oMath>
        <m:r>
          <w:ins w:id="333" w:author="רמי פוזיס" w:date="2021-02-09T18:39:00Z">
            <w:rPr>
              <w:rFonts w:ascii="Cambria Math" w:eastAsiaTheme="minorEastAsia" w:hAnsi="Cambria Math"/>
            </w:rPr>
            <m:t>a</m:t>
          </w:ins>
        </m:r>
      </m:oMath>
      <w:ins w:id="334" w:author="רמי פוזיס" w:date="2021-02-09T18:39:00Z">
        <w:r>
          <w:rPr>
            <w:rFonts w:eastAsiaTheme="minorEastAsia"/>
          </w:rPr>
          <w:t xml:space="preserve"> and </w:t>
        </w:r>
      </w:ins>
      <m:oMath>
        <m:r>
          <w:ins w:id="335" w:author="רמי פוזיס" w:date="2021-02-09T18:39:00Z">
            <w:rPr>
              <w:rFonts w:ascii="Cambria Math" w:eastAsiaTheme="minorEastAsia" w:hAnsi="Cambria Math"/>
            </w:rPr>
            <m:t>b</m:t>
          </w:ins>
        </m:r>
      </m:oMath>
      <w:ins w:id="336" w:author="רמי פוזיס" w:date="2021-02-09T18:39:00Z">
        <w:r>
          <w:rPr>
            <w:rFonts w:eastAsiaTheme="minorEastAsia"/>
          </w:rPr>
          <w:t xml:space="preserve"> signify the range of the sampling. </w:t>
        </w:r>
      </w:ins>
      <w:ins w:id="337" w:author="רמי פוזיס" w:date="2021-02-09T18:40:00Z">
        <w:r w:rsidR="00B30194">
          <w:rPr>
            <w:rFonts w:eastAsiaTheme="minorEastAsia"/>
          </w:rPr>
          <w:t xml:space="preserve">The argument </w:t>
        </w:r>
      </w:ins>
      <m:oMath>
        <m:r>
          <w:ins w:id="338" w:author="רמי פוזיס" w:date="2021-02-09T18:40:00Z">
            <w:rPr>
              <w:rFonts w:ascii="Cambria Math" w:eastAsiaTheme="minorEastAsia" w:hAnsi="Cambria Math"/>
            </w:rPr>
            <m:t>d</m:t>
          </w:ins>
        </m:r>
      </m:oMath>
      <w:ins w:id="339" w:author="רמי פוזיס" w:date="2021-02-09T18:40:00Z">
        <w:r w:rsidR="00B30194">
          <w:rPr>
            <w:rFonts w:eastAsiaTheme="minorEastAsia"/>
          </w:rPr>
          <w:t xml:space="preserve"> is the expected degree of a polynomial that would match the</w:t>
        </w:r>
      </w:ins>
      <w:ins w:id="340" w:author="רמי פוזיס" w:date="2021-02-09T18:38:00Z">
        <w:r w:rsidR="002D5F79">
          <w:rPr>
            <w:rFonts w:eastAsiaTheme="minorEastAsia"/>
          </w:rPr>
          <w:t xml:space="preserve"> </w:t>
        </w:r>
      </w:ins>
      <w:ins w:id="341" w:author="רמי פוזיס" w:date="2021-02-09T18:40:00Z">
        <w:r w:rsidR="00B30194">
          <w:rPr>
            <w:rFonts w:eastAsiaTheme="minorEastAsia"/>
          </w:rPr>
          <w:t xml:space="preserve">clean (not noisy) version of the given function. </w:t>
        </w:r>
      </w:ins>
    </w:p>
    <w:p w14:paraId="66BBE08C" w14:textId="5F7EEEAE" w:rsidR="004B019A" w:rsidRDefault="00B30194" w:rsidP="004B019A">
      <w:pPr>
        <w:rPr>
          <w:ins w:id="342" w:author="רמי פוזיס" w:date="2021-02-09T18:41:00Z"/>
        </w:rPr>
      </w:pPr>
      <w:ins w:id="343" w:author="רמי פוזיס" w:date="2021-02-09T18:40:00Z">
        <w:r>
          <w:rPr>
            <w:rFonts w:eastAsiaTheme="minorEastAsia"/>
          </w:rPr>
          <w:t xml:space="preserve">You have no constrains on the number of </w:t>
        </w:r>
        <w:proofErr w:type="gramStart"/>
        <w:r>
          <w:rPr>
            <w:rFonts w:eastAsiaTheme="minorEastAsia"/>
          </w:rPr>
          <w:t>invocation</w:t>
        </w:r>
        <w:proofErr w:type="gramEnd"/>
        <w:r>
          <w:rPr>
            <w:rFonts w:eastAsiaTheme="minorEastAsia"/>
          </w:rPr>
          <w:t xml:space="preserve"> of the noisy function but the </w:t>
        </w:r>
      </w:ins>
      <w:ins w:id="344" w:author="רמי פוזיס" w:date="2021-02-09T18:41:00Z">
        <w:r w:rsidR="004B019A">
          <w:rPr>
            <w:rFonts w:eastAsiaTheme="minorEastAsia"/>
          </w:rPr>
          <w:t xml:space="preserve">maximal </w:t>
        </w:r>
        <w:r>
          <w:rPr>
            <w:rFonts w:eastAsiaTheme="minorEastAsia"/>
          </w:rPr>
          <w:t xml:space="preserve">running time is </w:t>
        </w:r>
        <w:r w:rsidR="004B019A">
          <w:rPr>
            <w:rFonts w:eastAsiaTheme="minorEastAsia"/>
          </w:rPr>
          <w:t xml:space="preserve">limited. </w:t>
        </w:r>
        <w:r w:rsidR="004B019A">
          <w:t xml:space="preserve">Additional parameter to </w:t>
        </w:r>
        <w:r w:rsidR="004B019A" w:rsidRPr="29F27A30">
          <w:rPr>
            <w:b/>
            <w:bCs/>
          </w:rPr>
          <w:t>Assignment4</w:t>
        </w:r>
        <w:r w:rsidR="004B019A">
          <w:rPr>
            <w:b/>
            <w:bCs/>
          </w:rPr>
          <w:t>A</w:t>
        </w:r>
        <w:r w:rsidR="004B019A" w:rsidRPr="29F27A30">
          <w:rPr>
            <w:b/>
            <w:bCs/>
          </w:rPr>
          <w:t>.fit</w:t>
        </w:r>
        <w:r w:rsidR="004B019A">
          <w:t xml:space="preserve"> is </w:t>
        </w:r>
        <w:proofErr w:type="spellStart"/>
        <w:r w:rsidR="004B019A">
          <w:t>maxtime</w:t>
        </w:r>
        <w:proofErr w:type="spellEnd"/>
        <w:r w:rsidR="004B019A">
          <w:t xml:space="preserve"> representing the maximum allowed runtime of the function, if the function will execute more than the given amount of time, the grade will be significantly reduced.</w:t>
        </w:r>
      </w:ins>
    </w:p>
    <w:p w14:paraId="3424C4E9" w14:textId="61E11C9E" w:rsidR="004D5134" w:rsidRPr="00071AA1" w:rsidRDefault="004D5134" w:rsidP="004D5134">
      <w:pPr>
        <w:rPr>
          <w:ins w:id="345" w:author="רמי פוזיס" w:date="2021-02-09T18:42:00Z"/>
        </w:rPr>
      </w:pPr>
      <w:ins w:id="346" w:author="רמי פוזיס" w:date="2021-02-09T18:42:00Z">
        <w:r w:rsidRPr="004D5134">
          <w:rPr>
            <w:rPrChange w:id="347" w:author="רמי פוזיס" w:date="2021-02-09T18:42:00Z">
              <w:rPr>
                <w:u w:val="single"/>
              </w:rPr>
            </w:rPrChange>
          </w:rPr>
          <w:t>Grading policy:</w:t>
        </w:r>
        <w:r>
          <w:t xml:space="preserve"> the grade is affected by the error between </w:t>
        </w:r>
      </w:ins>
      <m:oMath>
        <m:r>
          <w:ins w:id="348" w:author="רמי פוזיס" w:date="2021-02-09T18:42:00Z">
            <w:rPr>
              <w:rFonts w:ascii="Cambria Math" w:hAnsi="Cambria Math"/>
            </w:rPr>
            <m:t>g</m:t>
          </w:ins>
        </m:r>
      </m:oMath>
      <w:ins w:id="349" w:author="רמי פוזיס" w:date="2021-02-09T18:42:00Z">
        <w:r>
          <w:rPr>
            <w:rFonts w:eastAsiaTheme="minorEastAsia"/>
          </w:rPr>
          <w:t xml:space="preserve"> (that you return) and the clean</w:t>
        </w:r>
      </w:ins>
      <w:ins w:id="350" w:author="רמי פוזיס" w:date="2021-02-09T18:43:00Z">
        <w:r>
          <w:rPr>
            <w:rFonts w:eastAsiaTheme="minorEastAsia"/>
          </w:rPr>
          <w:t xml:space="preserve"> (not noisy) version of </w:t>
        </w:r>
        <w:r w:rsidR="005A0DC1">
          <w:rPr>
            <w:rFonts w:eastAsiaTheme="minorEastAsia"/>
          </w:rPr>
          <w:t xml:space="preserve">the given function, much like in Assignment1. </w:t>
        </w:r>
      </w:ins>
      <w:ins w:id="351" w:author="רמי פוזיס" w:date="2021-02-09T18:55:00Z">
        <w:r w:rsidR="00CF1ECB">
          <w:rPr>
            <w:rFonts w:eastAsiaTheme="minorEastAsia"/>
          </w:rPr>
          <w:t>6</w:t>
        </w:r>
      </w:ins>
      <w:ins w:id="352" w:author="רמי פוזיס" w:date="2021-02-09T18:58:00Z">
        <w:r w:rsidR="00075E36">
          <w:rPr>
            <w:rFonts w:eastAsiaTheme="minorEastAsia"/>
          </w:rPr>
          <w:t>5</w:t>
        </w:r>
      </w:ins>
      <w:ins w:id="353" w:author="רמי פוזיס" w:date="2021-02-09T18:55:00Z">
        <w:r w:rsidR="00CF1ECB">
          <w:rPr>
            <w:rFonts w:eastAsiaTheme="minorEastAsia"/>
          </w:rPr>
          <w:t>%</w:t>
        </w:r>
      </w:ins>
      <w:ins w:id="354" w:author="רמי פוזיס" w:date="2021-02-09T18:53:00Z">
        <w:r w:rsidR="00E710FF">
          <w:rPr>
            <w:rFonts w:eastAsiaTheme="minorEastAsia"/>
          </w:rPr>
          <w:t xml:space="preserve"> of the </w:t>
        </w:r>
      </w:ins>
      <w:ins w:id="355" w:author="רמי פוזיס" w:date="2021-02-09T18:54:00Z">
        <w:r w:rsidR="000462E8">
          <w:rPr>
            <w:rFonts w:eastAsiaTheme="minorEastAsia"/>
          </w:rPr>
          <w:t xml:space="preserve">test cases for grading will be polynomials </w:t>
        </w:r>
        <w:r w:rsidR="00324F67">
          <w:rPr>
            <w:rFonts w:eastAsiaTheme="minorEastAsia"/>
          </w:rPr>
          <w:t>with degree up to 3</w:t>
        </w:r>
      </w:ins>
      <w:ins w:id="356" w:author="רמי פוזיס" w:date="2021-02-09T18:56:00Z">
        <w:r w:rsidR="008C12DF">
          <w:rPr>
            <w:rFonts w:eastAsiaTheme="minorEastAsia"/>
          </w:rPr>
          <w:t xml:space="preserve">, with the </w:t>
        </w:r>
      </w:ins>
      <w:ins w:id="357" w:author="רמי פוזיס" w:date="2021-02-09T18:57:00Z">
        <w:r w:rsidR="008C12DF">
          <w:rPr>
            <w:rFonts w:eastAsiaTheme="minorEastAsia"/>
          </w:rPr>
          <w:t xml:space="preserve">correct degree specified </w:t>
        </w:r>
        <w:r w:rsidR="00B076F8">
          <w:rPr>
            <w:rFonts w:eastAsiaTheme="minorEastAsia"/>
          </w:rPr>
          <w:t xml:space="preserve">by </w:t>
        </w:r>
      </w:ins>
      <m:oMath>
        <m:r>
          <w:ins w:id="358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359" w:author="רמי פוזיס" w:date="2021-02-09T18:54:00Z">
        <w:r w:rsidR="00324F67">
          <w:rPr>
            <w:rFonts w:eastAsiaTheme="minorEastAsia"/>
          </w:rPr>
          <w:t xml:space="preserve">. </w:t>
        </w:r>
      </w:ins>
      <w:ins w:id="360" w:author="רמי פוזיס" w:date="2021-02-09T18:55:00Z">
        <w:r w:rsidR="000A5CB8">
          <w:rPr>
            <w:rFonts w:eastAsiaTheme="minorEastAsia"/>
          </w:rPr>
          <w:t xml:space="preserve">30% will be polynomials </w:t>
        </w:r>
      </w:ins>
      <w:ins w:id="361" w:author="רמי פוזיס" w:date="2021-02-09T18:56:00Z">
        <w:r w:rsidR="008C12DF">
          <w:rPr>
            <w:rFonts w:eastAsiaTheme="minorEastAsia"/>
          </w:rPr>
          <w:t>of</w:t>
        </w:r>
        <w:r w:rsidR="000A5CB8">
          <w:rPr>
            <w:rFonts w:eastAsiaTheme="minorEastAsia"/>
          </w:rPr>
          <w:t xml:space="preserve"> degree</w:t>
        </w:r>
        <w:r w:rsidR="008C12DF">
          <w:rPr>
            <w:rFonts w:eastAsiaTheme="minorEastAsia"/>
          </w:rPr>
          <w:t>s</w:t>
        </w:r>
        <w:r w:rsidR="000A5CB8">
          <w:rPr>
            <w:rFonts w:eastAsiaTheme="minorEastAsia"/>
          </w:rPr>
          <w:t xml:space="preserve"> </w:t>
        </w:r>
        <w:r w:rsidR="00F470DE">
          <w:rPr>
            <w:rFonts w:eastAsiaTheme="minorEastAsia"/>
          </w:rPr>
          <w:t>4-1</w:t>
        </w:r>
        <w:r w:rsidR="00865F1D">
          <w:rPr>
            <w:rFonts w:eastAsiaTheme="minorEastAsia"/>
          </w:rPr>
          <w:t>2</w:t>
        </w:r>
      </w:ins>
      <w:ins w:id="362" w:author="רמי פוזיס" w:date="2021-02-09T18:57:00Z">
        <w:r w:rsidR="00B076F8">
          <w:rPr>
            <w:rFonts w:eastAsiaTheme="minorEastAsia"/>
          </w:rPr>
          <w:t xml:space="preserve">, with the correct degree specified by </w:t>
        </w:r>
      </w:ins>
      <m:oMath>
        <m:r>
          <w:ins w:id="363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364" w:author="רמי פוזיס" w:date="2021-02-09T18:57:00Z">
        <w:r w:rsidR="00B076F8">
          <w:rPr>
            <w:rFonts w:eastAsiaTheme="minorEastAsia"/>
          </w:rPr>
          <w:t xml:space="preserve">. </w:t>
        </w:r>
      </w:ins>
      <w:ins w:id="365" w:author="רמי פוזיס" w:date="2021-02-09T18:58:00Z">
        <w:r w:rsidR="00CE2852">
          <w:rPr>
            <w:rFonts w:eastAsiaTheme="minorEastAsia"/>
          </w:rPr>
          <w:t xml:space="preserve">5% </w:t>
        </w:r>
      </w:ins>
      <w:ins w:id="366" w:author="רמי פוזיס" w:date="2021-02-09T18:57:00Z">
        <w:r w:rsidR="005E4197">
          <w:rPr>
            <w:rFonts w:eastAsiaTheme="minorEastAsia"/>
          </w:rPr>
          <w:t>will be non-polynomials</w:t>
        </w:r>
      </w:ins>
      <w:ins w:id="367" w:author="רמי פוזיס" w:date="2021-02-09T18:58:00Z">
        <w:r w:rsidR="005E4197">
          <w:rPr>
            <w:rFonts w:eastAsiaTheme="minorEastAsia"/>
          </w:rPr>
          <w:t xml:space="preserve"> </w:t>
        </w:r>
      </w:ins>
    </w:p>
    <w:p w14:paraId="4E6FA31A" w14:textId="77777777" w:rsidR="008B0BBF" w:rsidRDefault="008B0BBF" w:rsidP="008B0BBF">
      <w:pPr>
        <w:rPr>
          <w:ins w:id="368" w:author="רמי פוזיס" w:date="2021-02-09T18:48:00Z"/>
        </w:rPr>
      </w:pPr>
      <w:ins w:id="369" w:author="רמי פוזיס" w:date="2021-02-09T18:48:00Z">
        <w:r w:rsidRPr="61534BE7">
          <w:rPr>
            <w:b/>
            <w:bCs/>
          </w:rPr>
          <w:t>Question 4.1:</w:t>
        </w:r>
        <w:r>
          <w:t xml:space="preserve"> Explain the key points in your implementation.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BBF" w14:paraId="7C4B612B" w14:textId="77777777" w:rsidTr="008B0BBF">
        <w:trPr>
          <w:ins w:id="370" w:author="רמי פוזיס" w:date="2021-02-09T18:48:00Z"/>
        </w:trPr>
        <w:tc>
          <w:tcPr>
            <w:tcW w:w="9350" w:type="dxa"/>
          </w:tcPr>
          <w:p w14:paraId="6D9E620E" w14:textId="780150FD" w:rsidR="008B0BBF" w:rsidDel="00A95C8C" w:rsidRDefault="006C3340" w:rsidP="006E1D24">
            <w:pPr>
              <w:rPr>
                <w:ins w:id="371" w:author="רמי פוזיס" w:date="2021-02-09T18:48:00Z"/>
                <w:del w:id="372" w:author="netanel prat" w:date="2021-02-11T23:44:00Z"/>
              </w:rPr>
            </w:pPr>
            <w:ins w:id="373" w:author="netanel prat" w:date="2021-02-11T23:37:00Z">
              <w:r>
                <w:t>I implemented polynomial regression</w:t>
              </w:r>
            </w:ins>
            <w:ins w:id="374" w:author="netanel prat" w:date="2021-02-11T23:38:00Z">
              <w:r>
                <w:t xml:space="preserve"> using the method </w:t>
              </w:r>
            </w:ins>
            <w:ins w:id="375" w:author="netanel prat" w:date="2021-02-11T23:39:00Z">
              <w:r>
                <w:t xml:space="preserve">of </w:t>
              </w:r>
            </w:ins>
            <w:ins w:id="376" w:author="netanel prat" w:date="2021-02-11T23:38:00Z">
              <w:r>
                <w:t>least squares.</w:t>
              </w:r>
            </w:ins>
            <w:ins w:id="377" w:author="netanel prat" w:date="2021-02-11T23:39:00Z">
              <w:r>
                <w:t xml:space="preserve"> The </w:t>
              </w:r>
            </w:ins>
            <w:ins w:id="378" w:author="netanel prat" w:date="2021-02-11T23:40:00Z">
              <w:r w:rsidR="00A95C8C">
                <w:t>algorithm</w:t>
              </w:r>
              <w:r>
                <w:t xml:space="preserve"> </w:t>
              </w:r>
            </w:ins>
            <w:ins w:id="379" w:author="netanel prat" w:date="2021-02-11T23:42:00Z">
              <w:r w:rsidR="00A95C8C">
                <w:t>builds</w:t>
              </w:r>
            </w:ins>
            <w:ins w:id="380" w:author="netanel prat" w:date="2021-02-11T23:40:00Z">
              <w:r w:rsidR="00A95C8C">
                <w:t xml:space="preserve"> a polynomial function in degree d. The main target is to find the coefficients</w:t>
              </w:r>
            </w:ins>
            <w:ins w:id="381" w:author="netanel prat" w:date="2021-02-12T07:46:00Z">
              <w:r w:rsidR="00E64F37">
                <w:t xml:space="preserve"> of the </w:t>
              </w:r>
            </w:ins>
            <w:ins w:id="382" w:author="netanel prat" w:date="2021-02-12T07:47:00Z">
              <w:r w:rsidR="00E64F37">
                <w:t>polynomial</w:t>
              </w:r>
            </w:ins>
            <w:ins w:id="383" w:author="netanel prat" w:date="2021-02-11T23:41:00Z">
              <w:r w:rsidR="00A95C8C">
                <w:t xml:space="preserve">. </w:t>
              </w:r>
            </w:ins>
            <w:ins w:id="384" w:author="netanel prat" w:date="2021-02-11T23:43:00Z">
              <w:r w:rsidR="00A95C8C">
                <w:t>The coeffects can be calculated u</w:t>
              </w:r>
            </w:ins>
            <w:ins w:id="385" w:author="netanel prat" w:date="2021-02-11T23:41:00Z">
              <w:r w:rsidR="00A95C8C">
                <w:t>sing matrix multiplication</w:t>
              </w:r>
            </w:ins>
            <w:ins w:id="386" w:author="netanel prat" w:date="2021-02-12T07:45:00Z">
              <w:r w:rsidR="00E64F37">
                <w:t xml:space="preserve"> (</w:t>
              </w:r>
            </w:ins>
            <m:oMath>
              <m:acc>
                <m:accPr>
                  <m:chr m:val="⃗"/>
                  <m:ctrlPr>
                    <w:ins w:id="387" w:author="netanel prat" w:date="2021-02-12T07:45:00Z">
                      <w:rPr>
                        <w:rFonts w:ascii="Cambria Math" w:hAnsi="Cambria Math"/>
                        <w:i/>
                      </w:rPr>
                    </w:ins>
                  </m:ctrlPr>
                </m:accPr>
                <m:e>
                  <m:r>
                    <w:ins w:id="388" w:author="netanel prat" w:date="2021-02-12T07:45:00Z">
                      <w:rPr>
                        <w:rFonts w:ascii="Cambria Math" w:hAnsi="Cambria Math"/>
                      </w:rPr>
                      <m:t>b</m:t>
                    </w:ins>
                  </m:r>
                </m:e>
              </m:acc>
              <m:r>
                <w:ins w:id="389" w:author="netanel prat" w:date="2021-02-12T07:45:00Z">
                  <w:rPr>
                    <w:rFonts w:ascii="Cambria Math" w:hAnsi="Cambria Math"/>
                  </w:rPr>
                  <m:t xml:space="preserve">=  </m:t>
                </w:ins>
              </m:r>
              <m:sSup>
                <m:sSupPr>
                  <m:ctrlPr>
                    <w:ins w:id="390" w:author="netanel prat" w:date="2021-02-12T07:46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d>
                    <m:dPr>
                      <m:ctrlPr>
                        <w:ins w:id="391" w:author="netanel prat" w:date="2021-02-12T07:45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392" w:author="netanel prat" w:date="2021-02-12T07:46:00Z">
                          <w:rPr>
                            <w:rFonts w:ascii="Cambria Math" w:hAnsi="Cambria Math"/>
                          </w:rPr>
                          <m:t>X</m:t>
                        </w:ins>
                      </m:r>
                      <m:sSup>
                        <m:sSupPr>
                          <m:ctrlPr>
                            <w:ins w:id="393" w:author="netanel prat" w:date="2021-02-12T07:4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pPr>
                        <m:e>
                          <m:r>
                            <w:ins w:id="394" w:author="netanel prat" w:date="2021-02-12T07:46:00Z">
                              <w:rPr>
                                <w:rFonts w:ascii="Cambria Math" w:hAnsi="Cambria Math"/>
                              </w:rPr>
                              <m:t>X</m:t>
                            </w:ins>
                          </m:r>
                        </m:e>
                        <m:sup>
                          <m:r>
                            <w:ins w:id="395" w:author="netanel prat" w:date="2021-02-12T07:46:00Z">
                              <w:rPr>
                                <w:rFonts w:ascii="Cambria Math" w:hAnsi="Cambria Math"/>
                              </w:rPr>
                              <m:t>T</m:t>
                            </w:ins>
                          </m:r>
                        </m:sup>
                      </m:sSup>
                    </m:e>
                  </m:d>
                </m:e>
                <m:sup>
                  <m:r>
                    <w:ins w:id="396" w:author="netanel prat" w:date="2021-02-12T07:46:00Z">
                      <w:rPr>
                        <w:rFonts w:ascii="Cambria Math" w:hAnsi="Cambria Math"/>
                      </w:rPr>
                      <m:t>-1</m:t>
                    </w:ins>
                  </m:r>
                </m:sup>
              </m:sSup>
              <m:sSup>
                <m:sSupPr>
                  <m:ctrlPr>
                    <w:ins w:id="397" w:author="netanel prat" w:date="2021-02-12T07:46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w:ins w:id="398" w:author="netanel prat" w:date="2021-02-12T07:46:00Z">
                      <w:rPr>
                        <w:rFonts w:ascii="Cambria Math" w:hAnsi="Cambria Math"/>
                      </w:rPr>
                      <m:t>X</m:t>
                    </w:ins>
                  </m:r>
                </m:e>
                <m:sup>
                  <m:r>
                    <w:ins w:id="399" w:author="netanel prat" w:date="2021-02-12T07:46:00Z">
                      <w:rPr>
                        <w:rFonts w:ascii="Cambria Math" w:hAnsi="Cambria Math"/>
                      </w:rPr>
                      <m:t>T</m:t>
                    </w:ins>
                  </m:r>
                </m:sup>
              </m:sSup>
              <m:acc>
                <m:accPr>
                  <m:chr m:val="⃗"/>
                  <m:ctrlPr>
                    <w:ins w:id="400" w:author="netanel prat" w:date="2021-02-12T07:46:00Z">
                      <w:rPr>
                        <w:rFonts w:ascii="Cambria Math" w:hAnsi="Cambria Math"/>
                        <w:i/>
                      </w:rPr>
                    </w:ins>
                  </m:ctrlPr>
                </m:accPr>
                <m:e>
                  <m:r>
                    <w:ins w:id="401" w:author="netanel prat" w:date="2021-02-12T07:46:00Z">
                      <w:rPr>
                        <w:rFonts w:ascii="Cambria Math" w:hAnsi="Cambria Math"/>
                      </w:rPr>
                      <m:t>y</m:t>
                    </w:ins>
                  </m:r>
                </m:e>
              </m:acc>
            </m:oMath>
            <w:ins w:id="402" w:author="netanel prat" w:date="2021-02-12T07:45:00Z">
              <w:r w:rsidR="00E64F37">
                <w:t>)</w:t>
              </w:r>
            </w:ins>
            <w:ins w:id="403" w:author="netanel prat" w:date="2021-02-12T07:46:00Z">
              <w:r w:rsidR="00E64F37">
                <w:t>.</w:t>
              </w:r>
            </w:ins>
          </w:p>
          <w:p w14:paraId="46C06084" w14:textId="77777777" w:rsidR="008B0BBF" w:rsidDel="00A95C8C" w:rsidRDefault="008B0BBF" w:rsidP="006E1D24">
            <w:pPr>
              <w:rPr>
                <w:ins w:id="404" w:author="רמי פוזיס" w:date="2021-02-09T18:48:00Z"/>
                <w:del w:id="405" w:author="netanel prat" w:date="2021-02-11T23:41:00Z"/>
              </w:rPr>
            </w:pPr>
          </w:p>
          <w:p w14:paraId="008F692A" w14:textId="77777777" w:rsidR="008B0BBF" w:rsidDel="00D4577A" w:rsidRDefault="008B0BBF">
            <w:pPr>
              <w:rPr>
                <w:ins w:id="406" w:author="רמי פוזיס" w:date="2021-02-09T18:48:00Z"/>
                <w:del w:id="407" w:author="netanel prat" w:date="2021-02-12T07:44:00Z"/>
              </w:rPr>
            </w:pPr>
          </w:p>
          <w:p w14:paraId="02B531FD" w14:textId="5D437940" w:rsidR="008B0BBF" w:rsidRDefault="008B0BBF" w:rsidP="006E1D24">
            <w:pPr>
              <w:rPr>
                <w:ins w:id="408" w:author="רמי פוזיס" w:date="2021-02-09T18:48:00Z"/>
              </w:rPr>
            </w:pPr>
          </w:p>
        </w:tc>
      </w:tr>
    </w:tbl>
    <w:p w14:paraId="68ABC945" w14:textId="50A2573D" w:rsidR="00B30194" w:rsidRDefault="00B30194" w:rsidP="006E1D24">
      <w:pPr>
        <w:rPr>
          <w:ins w:id="409" w:author="רמי פוזיס" w:date="2021-02-09T18:33:00Z"/>
        </w:rPr>
      </w:pPr>
    </w:p>
    <w:p w14:paraId="6BA6C7B8" w14:textId="77777777" w:rsidR="00F91706" w:rsidRDefault="00F91706" w:rsidP="006E1D24">
      <w:pPr>
        <w:rPr>
          <w:ins w:id="410" w:author="רמי פוזיס" w:date="2021-02-09T18:33:00Z"/>
        </w:rPr>
      </w:pPr>
    </w:p>
    <w:p w14:paraId="51DFA6F2" w14:textId="1BF6F1CB" w:rsidR="007053A1" w:rsidRPr="00F91706" w:rsidRDefault="00F91706" w:rsidP="006E1D24">
      <w:pPr>
        <w:rPr>
          <w:ins w:id="411" w:author="רמי פוזיס" w:date="2021-02-09T17:30:00Z"/>
          <w:rPrChange w:id="412" w:author="רמי פוזיס" w:date="2021-02-09T18:32:00Z">
            <w:rPr>
              <w:ins w:id="413" w:author="רמי פוזיס" w:date="2021-02-09T17:30:00Z"/>
              <w:b/>
              <w:bCs/>
            </w:rPr>
          </w:rPrChange>
        </w:rPr>
      </w:pPr>
      <w:ins w:id="414" w:author="רמי פוזיס" w:date="2021-02-09T18:32:00Z">
        <w:r w:rsidRPr="00F91706">
          <w:rPr>
            <w:rPrChange w:id="415" w:author="רמי פוזיס" w:date="2021-02-09T18:32:00Z">
              <w:rPr>
                <w:b/>
                <w:bCs/>
              </w:rPr>
            </w:rPrChange>
          </w:rPr>
          <w:t xml:space="preserve"> </w:t>
        </w:r>
      </w:ins>
    </w:p>
    <w:p w14:paraId="5C4C74F5" w14:textId="77777777" w:rsidR="00685408" w:rsidRDefault="00685408">
      <w:pPr>
        <w:rPr>
          <w:ins w:id="416" w:author="רמי פוזיס" w:date="2021-02-09T18:48:00Z"/>
          <w:b/>
          <w:bCs/>
        </w:rPr>
      </w:pPr>
      <w:ins w:id="417" w:author="רמי פוזיס" w:date="2021-02-09T18:48:00Z">
        <w:r>
          <w:rPr>
            <w:b/>
            <w:bCs/>
          </w:rPr>
          <w:br w:type="page"/>
        </w:r>
      </w:ins>
    </w:p>
    <w:p w14:paraId="0F218929" w14:textId="58D5CFB9" w:rsidR="00853987" w:rsidRPr="00B713D8" w:rsidRDefault="00255314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4</w:t>
      </w:r>
      <w:ins w:id="418" w:author="רמי פוזיס" w:date="2021-02-09T17:37:00Z">
        <w:r w:rsidR="001A089E">
          <w:rPr>
            <w:b/>
            <w:bCs/>
          </w:rPr>
          <w:t>B</w:t>
        </w:r>
      </w:ins>
      <w:r w:rsidRPr="61534BE7">
        <w:rPr>
          <w:b/>
          <w:bCs/>
        </w:rPr>
        <w:t xml:space="preserve"> (</w:t>
      </w:r>
      <w:ins w:id="419" w:author="רמי פוזיס" w:date="2021-02-09T17:41:00Z">
        <w:r w:rsidR="007B07E2">
          <w:rPr>
            <w:b/>
            <w:bCs/>
          </w:rPr>
          <w:t xml:space="preserve">10pt + </w:t>
        </w:r>
      </w:ins>
      <w:del w:id="420" w:author="רמי פוזיס" w:date="2021-02-09T17:30:00Z">
        <w:r w:rsidR="00372964" w:rsidRPr="61534BE7" w:rsidDel="0025233E">
          <w:rPr>
            <w:b/>
            <w:bCs/>
          </w:rPr>
          <w:delText>3</w:delText>
        </w:r>
        <w:r w:rsidR="00555A40" w:rsidDel="0025233E">
          <w:rPr>
            <w:b/>
            <w:bCs/>
          </w:rPr>
          <w:delText>5</w:delText>
        </w:r>
        <w:r w:rsidR="004C4EF1" w:rsidRPr="61534BE7" w:rsidDel="0025233E">
          <w:rPr>
            <w:b/>
            <w:bCs/>
          </w:rPr>
          <w:delText>pt</w:delText>
        </w:r>
      </w:del>
      <w:ins w:id="421" w:author="רמי פוזיס" w:date="2021-02-09T17:31:00Z">
        <w:r w:rsidR="00156CBD">
          <w:rPr>
            <w:b/>
            <w:bCs/>
          </w:rPr>
          <w:t xml:space="preserve">bonus </w:t>
        </w:r>
      </w:ins>
      <w:ins w:id="422" w:author="רמי פוזיס" w:date="2021-02-09T18:49:00Z">
        <w:r w:rsidR="005B61F9">
          <w:rPr>
            <w:b/>
            <w:bCs/>
          </w:rPr>
          <w:t>2</w:t>
        </w:r>
        <w:r w:rsidR="00685408">
          <w:rPr>
            <w:b/>
            <w:bCs/>
          </w:rPr>
          <w:t>0</w:t>
        </w:r>
      </w:ins>
      <w:ins w:id="423" w:author="רמי פוזיס" w:date="2021-02-09T17:30:00Z">
        <w:r w:rsidR="0025233E" w:rsidRPr="61534BE7">
          <w:rPr>
            <w:b/>
            <w:bCs/>
          </w:rPr>
          <w:t>pt</w:t>
        </w:r>
      </w:ins>
      <w:r w:rsidR="004C4EF1" w:rsidRPr="61534BE7">
        <w:rPr>
          <w:b/>
          <w:bCs/>
        </w:rPr>
        <w:t>).</w:t>
      </w:r>
    </w:p>
    <w:p w14:paraId="7C446161" w14:textId="1083D948" w:rsidR="00681555" w:rsidRDefault="00681555" w:rsidP="00681555">
      <w:pPr>
        <w:rPr>
          <w:ins w:id="424" w:author="רמי פוזיס" w:date="2021-02-09T18:43:00Z"/>
          <w:b/>
          <w:bCs/>
        </w:rPr>
      </w:pPr>
      <w:ins w:id="425" w:author="רמי פוזיס" w:date="2021-02-09T18:43:00Z">
        <w:r>
          <w:t xml:space="preserve">Implement the function </w:t>
        </w:r>
        <w:r w:rsidRPr="29F27A30">
          <w:rPr>
            <w:b/>
            <w:bCs/>
          </w:rPr>
          <w:t>Assignment4.</w:t>
        </w:r>
        <w:r>
          <w:rPr>
            <w:b/>
            <w:bCs/>
          </w:rPr>
          <w:t>area</w:t>
        </w:r>
        <w:r w:rsidRPr="29F27A30">
          <w:rPr>
            <w:b/>
            <w:bCs/>
          </w:rPr>
          <w:t>(…)</w:t>
        </w:r>
        <w:r>
          <w:t xml:space="preserve">  </w:t>
        </w:r>
      </w:ins>
    </w:p>
    <w:p w14:paraId="28A4B81B" w14:textId="290CBAA0" w:rsidR="00681555" w:rsidRDefault="00681555" w:rsidP="00681555">
      <w:pPr>
        <w:rPr>
          <w:ins w:id="426" w:author="רמי פוזיס" w:date="2021-02-09T18:45:00Z"/>
        </w:rPr>
      </w:pPr>
      <w:ins w:id="427" w:author="רמי פוזיס" w:date="2021-02-09T18:43:00Z">
        <w:r>
          <w:t xml:space="preserve">The function will receive a </w:t>
        </w:r>
      </w:ins>
      <w:ins w:id="428" w:author="רמי פוזיס" w:date="2021-02-09T18:44:00Z">
        <w:r>
          <w:t xml:space="preserve">shape </w:t>
        </w:r>
      </w:ins>
      <w:ins w:id="429" w:author="רמי פוזיס" w:date="2021-02-09T18:43:00Z">
        <w:r>
          <w:t>contour</w:t>
        </w:r>
      </w:ins>
      <w:ins w:id="430" w:author="רמי פוזיס" w:date="2021-02-09T18:44:00Z">
        <w:r w:rsidR="00770F78">
          <w:t xml:space="preserve"> and should return the approximate area of the shape</w:t>
        </w:r>
      </w:ins>
      <w:ins w:id="431" w:author="רמי פוזיס" w:date="2021-02-09T18:43:00Z">
        <w:r>
          <w:t>.</w:t>
        </w:r>
      </w:ins>
      <w:ins w:id="432" w:author="רמי פוזיס" w:date="2021-02-09T18:44:00Z">
        <w:r w:rsidR="00770F78">
          <w:t xml:space="preserve"> Contour can be sampled by calling with the desired number of points on the contour </w:t>
        </w:r>
        <w:r w:rsidR="00E37DBD">
          <w:t>as an argument</w:t>
        </w:r>
      </w:ins>
      <w:ins w:id="433" w:author="רמי פוזיס" w:date="2021-02-09T18:45:00Z">
        <w:r w:rsidR="00E37DBD">
          <w:t xml:space="preserve">. </w:t>
        </w:r>
        <w:r w:rsidR="00335BB9">
          <w:t xml:space="preserve">The points are roughly equally spaced. </w:t>
        </w:r>
      </w:ins>
    </w:p>
    <w:p w14:paraId="62C0A965" w14:textId="76654B07" w:rsidR="00335BB9" w:rsidRPr="000E74D8" w:rsidRDefault="00335BB9" w:rsidP="000E74D8">
      <w:pPr>
        <w:rPr>
          <w:ins w:id="434" w:author="רמי פוזיס" w:date="2021-02-09T18:43:00Z"/>
          <w:rFonts w:eastAsiaTheme="minorEastAsia"/>
          <w:rPrChange w:id="435" w:author="רמי פוזיס" w:date="2021-02-09T18:48:00Z">
            <w:rPr>
              <w:ins w:id="436" w:author="רמי פוזיס" w:date="2021-02-09T18:43:00Z"/>
            </w:rPr>
          </w:rPrChange>
        </w:rPr>
      </w:pPr>
      <w:ins w:id="437" w:author="רמי פוזיס" w:date="2021-02-09T18:45:00Z">
        <w:r>
          <w:t xml:space="preserve">Naturally, the more points </w:t>
        </w:r>
        <w:r w:rsidR="0079774B">
          <w:t xml:space="preserve">you request from the contour the more accurately you can compute the area. </w:t>
        </w:r>
      </w:ins>
      <w:ins w:id="438" w:author="רמי פוזיס" w:date="2021-02-09T18:46:00Z">
        <w:r w:rsidR="00A34E19">
          <w:t>Your</w:t>
        </w:r>
        <w:r w:rsidR="0008164E">
          <w:t xml:space="preserve"> error will converge to zero </w:t>
        </w:r>
        <w:r w:rsidR="00A34E19">
          <w:t xml:space="preserve">for large </w:t>
        </w:r>
      </w:ins>
      <m:oMath>
        <m:r>
          <w:ins w:id="439" w:author="רמי פוזיס" w:date="2021-02-09T18:46:00Z">
            <w:rPr>
              <w:rFonts w:ascii="Cambria Math" w:hAnsi="Cambria Math"/>
            </w:rPr>
            <m:t>n</m:t>
          </w:ins>
        </m:r>
      </m:oMath>
      <w:ins w:id="440" w:author="רמי פוזיס" w:date="2021-02-09T18:46:00Z">
        <w:r w:rsidR="00A34E19">
          <w:rPr>
            <w:rFonts w:eastAsiaTheme="minorEastAsia"/>
          </w:rPr>
          <w:t xml:space="preserve">. </w:t>
        </w:r>
      </w:ins>
      <w:ins w:id="441" w:author="רמי פוזיס" w:date="2021-02-09T18:47:00Z">
        <w:r w:rsidR="009B6385">
          <w:rPr>
            <w:rFonts w:eastAsiaTheme="minorEastAsia"/>
          </w:rPr>
          <w:t xml:space="preserve">You can </w:t>
        </w:r>
        <w:r w:rsidR="000E74D8">
          <w:rPr>
            <w:rFonts w:eastAsiaTheme="minorEastAsia"/>
          </w:rPr>
          <w:t>assume that 10,000 points are sufficient to precisel</w:t>
        </w:r>
      </w:ins>
      <w:ins w:id="442" w:author="רמי פוזיס" w:date="2021-02-09T18:48:00Z">
        <w:r w:rsidR="000E74D8">
          <w:rPr>
            <w:rFonts w:eastAsiaTheme="minorEastAsia"/>
          </w:rPr>
          <w:t xml:space="preserve">y compute the shape area. </w:t>
        </w:r>
      </w:ins>
      <w:ins w:id="443" w:author="רמי פוזיס" w:date="2021-02-09T18:46:00Z">
        <w:r w:rsidR="00A34E19">
          <w:rPr>
            <w:rFonts w:eastAsiaTheme="minorEastAsia"/>
          </w:rPr>
          <w:t xml:space="preserve">Your challenge is stopping earlier than </w:t>
        </w:r>
      </w:ins>
      <w:ins w:id="444" w:author="רמי פוזיס" w:date="2021-02-09T18:48:00Z">
        <w:r w:rsidR="000E74D8">
          <w:rPr>
            <w:rFonts w:eastAsiaTheme="minorEastAsia"/>
          </w:rPr>
          <w:t xml:space="preserve">according to the desired error </w:t>
        </w:r>
        <w:proofErr w:type="gramStart"/>
        <w:r w:rsidR="000E74D8">
          <w:rPr>
            <w:rFonts w:eastAsiaTheme="minorEastAsia"/>
          </w:rPr>
          <w:t>in order to</w:t>
        </w:r>
        <w:proofErr w:type="gramEnd"/>
        <w:r w:rsidR="000E74D8">
          <w:rPr>
            <w:rFonts w:eastAsiaTheme="minorEastAsia"/>
          </w:rPr>
          <w:t xml:space="preserve"> save running time. </w:t>
        </w:r>
      </w:ins>
      <w:ins w:id="445" w:author="רמי פוזיס" w:date="2021-02-09T18:45:00Z">
        <w:r w:rsidR="0008164E">
          <w:t xml:space="preserve"> </w:t>
        </w:r>
      </w:ins>
    </w:p>
    <w:p w14:paraId="7F12C325" w14:textId="1B4CD262" w:rsidR="008B0BBF" w:rsidRPr="00071AA1" w:rsidRDefault="008B0BBF" w:rsidP="008B0BBF">
      <w:pPr>
        <w:rPr>
          <w:ins w:id="446" w:author="רמי פוזיס" w:date="2021-02-09T18:48:00Z"/>
        </w:rPr>
      </w:pPr>
      <w:ins w:id="447" w:author="רמי פוזיס" w:date="2021-02-09T18:48:00Z">
        <w:r w:rsidRPr="00F85E86">
          <w:rPr>
            <w:u w:val="single"/>
          </w:rPr>
          <w:t>Grading policy:</w:t>
        </w:r>
        <w:r>
          <w:t xml:space="preserve"> the grade is affected by </w:t>
        </w:r>
      </w:ins>
      <w:ins w:id="448" w:author="רמי פוזיס" w:date="2021-02-09T18:50:00Z">
        <w:r w:rsidR="00DD2298">
          <w:t xml:space="preserve">your running time. </w:t>
        </w:r>
      </w:ins>
    </w:p>
    <w:p w14:paraId="38ABBFC9" w14:textId="2FE945C2" w:rsidR="00DE08CC" w:rsidRDefault="00DE08CC" w:rsidP="00DE08CC">
      <w:pPr>
        <w:rPr>
          <w:ins w:id="449" w:author="רמי פוזיס" w:date="2021-02-09T18:49:00Z"/>
        </w:rPr>
      </w:pPr>
      <w:ins w:id="450" w:author="רמי פוזיס" w:date="2021-02-09T18:49:00Z">
        <w:r w:rsidRPr="61534BE7">
          <w:rPr>
            <w:b/>
            <w:bCs/>
          </w:rPr>
          <w:t>Question 4</w:t>
        </w:r>
        <w:r>
          <w:rPr>
            <w:b/>
            <w:bCs/>
          </w:rPr>
          <w:t>B</w:t>
        </w:r>
        <w:r w:rsidRPr="61534BE7">
          <w:rPr>
            <w:b/>
            <w:bCs/>
          </w:rPr>
          <w:t>.1:</w:t>
        </w:r>
        <w:r>
          <w:t xml:space="preserve"> Explain the key points in your implementation.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8CC" w14:paraId="2E5E051E" w14:textId="77777777" w:rsidTr="00DE08CC">
        <w:trPr>
          <w:ins w:id="451" w:author="רמי פוזיס" w:date="2021-02-09T18:49:00Z"/>
        </w:trPr>
        <w:tc>
          <w:tcPr>
            <w:tcW w:w="9350" w:type="dxa"/>
          </w:tcPr>
          <w:p w14:paraId="0FC12C92" w14:textId="3DC151A3" w:rsidR="00DE08CC" w:rsidDel="00384F1E" w:rsidRDefault="00384F1E" w:rsidP="29F27A30">
            <w:pPr>
              <w:rPr>
                <w:ins w:id="452" w:author="רמי פוזיס" w:date="2021-02-09T18:49:00Z"/>
                <w:del w:id="453" w:author="netanel prat" w:date="2021-02-11T23:56:00Z"/>
              </w:rPr>
            </w:pPr>
            <w:ins w:id="454" w:author="netanel prat" w:date="2021-02-11T23:52:00Z">
              <w:r>
                <w:t xml:space="preserve">The </w:t>
              </w:r>
            </w:ins>
            <w:ins w:id="455" w:author="netanel prat" w:date="2021-02-11T23:53:00Z">
              <w:r>
                <w:t>algorithm</w:t>
              </w:r>
            </w:ins>
            <w:ins w:id="456" w:author="netanel prat" w:date="2021-02-11T23:56:00Z">
              <w:r>
                <w:t xml:space="preserve"> implements the idea that was presented </w:t>
              </w:r>
            </w:ins>
            <w:ins w:id="457" w:author="netanel prat" w:date="2021-02-12T08:04:00Z">
              <w:r w:rsidR="0044585C">
                <w:t>in</w:t>
              </w:r>
            </w:ins>
            <w:ins w:id="458" w:author="netanel prat" w:date="2021-02-11T23:56:00Z">
              <w:r>
                <w:t xml:space="preserve"> class. Its</w:t>
              </w:r>
            </w:ins>
            <w:ins w:id="459" w:author="netanel prat" w:date="2021-02-11T23:53:00Z">
              <w:r>
                <w:t xml:space="preserve"> splits the </w:t>
              </w:r>
            </w:ins>
            <w:ins w:id="460" w:author="netanel prat" w:date="2021-02-11T23:55:00Z">
              <w:r>
                <w:t xml:space="preserve">contour </w:t>
              </w:r>
            </w:ins>
            <w:ins w:id="461" w:author="netanel prat" w:date="2021-02-11T23:53:00Z">
              <w:r>
                <w:t xml:space="preserve">points into small groups. </w:t>
              </w:r>
            </w:ins>
            <w:ins w:id="462" w:author="netanel prat" w:date="2021-02-11T23:54:00Z">
              <w:r>
                <w:t xml:space="preserve">For each </w:t>
              </w:r>
            </w:ins>
            <w:ins w:id="463" w:author="netanel prat" w:date="2021-02-12T08:04:00Z">
              <w:r w:rsidR="0044585C">
                <w:t>group,</w:t>
              </w:r>
            </w:ins>
            <w:ins w:id="464" w:author="netanel prat" w:date="2021-02-11T23:54:00Z">
              <w:r>
                <w:t xml:space="preserve"> the </w:t>
              </w:r>
            </w:ins>
            <w:ins w:id="465" w:author="netanel prat" w:date="2021-02-11T23:55:00Z">
              <w:r>
                <w:t>algorithm</w:t>
              </w:r>
            </w:ins>
            <w:ins w:id="466" w:author="netanel prat" w:date="2021-02-11T23:54:00Z">
              <w:r>
                <w:t xml:space="preserve"> </w:t>
              </w:r>
            </w:ins>
            <w:ins w:id="467" w:author="netanel prat" w:date="2021-02-11T23:57:00Z">
              <w:r>
                <w:t>calculates</w:t>
              </w:r>
            </w:ins>
            <w:ins w:id="468" w:author="netanel prat" w:date="2021-02-11T23:54:00Z">
              <w:r>
                <w:t xml:space="preserve"> the area under it using composite </w:t>
              </w:r>
            </w:ins>
            <w:ins w:id="469" w:author="netanel prat" w:date="2021-02-11T23:55:00Z">
              <w:r>
                <w:t>trapezoidal</w:t>
              </w:r>
            </w:ins>
            <w:ins w:id="470" w:author="netanel prat" w:date="2021-02-11T23:54:00Z">
              <w:r>
                <w:t xml:space="preserve"> </w:t>
              </w:r>
            </w:ins>
            <w:ins w:id="471" w:author="netanel prat" w:date="2021-02-11T23:55:00Z">
              <w:r>
                <w:t>rule. If the x of the first member in the group is bigger than the last x value of the last member,</w:t>
              </w:r>
            </w:ins>
            <w:ins w:id="472" w:author="netanel prat" w:date="2021-02-11T23:56:00Z">
              <w:r>
                <w:t xml:space="preserve"> the</w:t>
              </w:r>
            </w:ins>
            <w:ins w:id="473" w:author="netanel prat" w:date="2021-02-11T23:57:00Z">
              <w:r>
                <w:t>n</w:t>
              </w:r>
            </w:ins>
            <w:ins w:id="474" w:author="netanel prat" w:date="2021-02-11T23:56:00Z">
              <w:r>
                <w:t xml:space="preserve"> </w:t>
              </w:r>
            </w:ins>
            <w:ins w:id="475" w:author="netanel prat" w:date="2021-02-11T23:57:00Z">
              <w:r>
                <w:t>it</w:t>
              </w:r>
            </w:ins>
            <w:ins w:id="476" w:author="netanel prat" w:date="2021-02-11T23:56:00Z">
              <w:r>
                <w:t xml:space="preserve"> </w:t>
              </w:r>
            </w:ins>
            <w:ins w:id="477" w:author="netanel prat" w:date="2021-02-12T08:05:00Z">
              <w:r w:rsidR="0044585C">
                <w:t>multiplies</w:t>
              </w:r>
            </w:ins>
            <w:ins w:id="478" w:author="netanel prat" w:date="2021-02-11T23:56:00Z">
              <w:r>
                <w:t xml:space="preserve"> the area by -1.</w:t>
              </w:r>
            </w:ins>
            <w:ins w:id="479" w:author="netanel prat" w:date="2021-02-11T23:57:00Z">
              <w:r>
                <w:t xml:space="preserve"> </w:t>
              </w:r>
            </w:ins>
            <w:ins w:id="480" w:author="netanel prat" w:date="2021-02-12T08:05:00Z">
              <w:r w:rsidR="0044585C">
                <w:t>All those areas are</w:t>
              </w:r>
            </w:ins>
            <w:ins w:id="481" w:author="netanel prat" w:date="2021-02-11T23:57:00Z">
              <w:r>
                <w:t xml:space="preserve"> add</w:t>
              </w:r>
            </w:ins>
            <w:ins w:id="482" w:author="netanel prat" w:date="2021-02-12T08:05:00Z">
              <w:r w:rsidR="0044585C">
                <w:t>ed</w:t>
              </w:r>
            </w:ins>
            <w:ins w:id="483" w:author="netanel prat" w:date="2021-02-11T23:57:00Z">
              <w:r>
                <w:t xml:space="preserve"> </w:t>
              </w:r>
            </w:ins>
            <w:ins w:id="484" w:author="netanel prat" w:date="2021-02-12T08:05:00Z">
              <w:r w:rsidR="0044585C">
                <w:t>and then</w:t>
              </w:r>
            </w:ins>
            <w:ins w:id="485" w:author="netanel prat" w:date="2021-02-11T23:57:00Z">
              <w:r>
                <w:t xml:space="preserve"> return</w:t>
              </w:r>
            </w:ins>
            <w:ins w:id="486" w:author="netanel prat" w:date="2021-02-12T08:05:00Z">
              <w:r w:rsidR="0044585C">
                <w:t xml:space="preserve"> as</w:t>
              </w:r>
            </w:ins>
            <w:ins w:id="487" w:author="netanel prat" w:date="2021-02-11T23:57:00Z">
              <w:r>
                <w:t xml:space="preserve"> the </w:t>
              </w:r>
            </w:ins>
            <w:ins w:id="488" w:author="netanel prat" w:date="2021-02-12T08:05:00Z">
              <w:r w:rsidR="0044585C">
                <w:t>required area</w:t>
              </w:r>
            </w:ins>
            <w:ins w:id="489" w:author="netanel prat" w:date="2021-02-11T23:57:00Z">
              <w:r>
                <w:t>.</w:t>
              </w:r>
            </w:ins>
          </w:p>
          <w:p w14:paraId="66EFDF38" w14:textId="77777777" w:rsidR="00DE08CC" w:rsidDel="00384F1E" w:rsidRDefault="00DE08CC" w:rsidP="29F27A30">
            <w:pPr>
              <w:rPr>
                <w:ins w:id="490" w:author="רמי פוזיס" w:date="2021-02-09T18:49:00Z"/>
                <w:del w:id="491" w:author="netanel prat" w:date="2021-02-11T23:56:00Z"/>
              </w:rPr>
            </w:pPr>
          </w:p>
          <w:p w14:paraId="694DE7C7" w14:textId="77777777" w:rsidR="00DE08CC" w:rsidDel="0044585C" w:rsidRDefault="00DE08CC">
            <w:pPr>
              <w:rPr>
                <w:ins w:id="492" w:author="רמי פוזיס" w:date="2021-02-09T18:49:00Z"/>
                <w:del w:id="493" w:author="netanel prat" w:date="2021-02-12T08:05:00Z"/>
              </w:rPr>
            </w:pPr>
          </w:p>
          <w:p w14:paraId="2734C45E" w14:textId="1B5364C7" w:rsidR="00DE08CC" w:rsidRDefault="00DE08CC" w:rsidP="29F27A30">
            <w:pPr>
              <w:rPr>
                <w:ins w:id="494" w:author="רמי פוזיס" w:date="2021-02-09T18:49:00Z"/>
              </w:rPr>
            </w:pPr>
          </w:p>
        </w:tc>
      </w:tr>
    </w:tbl>
    <w:p w14:paraId="1A2799CF" w14:textId="77777777" w:rsidR="00681555" w:rsidRDefault="00681555" w:rsidP="29F27A30">
      <w:pPr>
        <w:rPr>
          <w:ins w:id="495" w:author="רמי פוזיס" w:date="2021-02-09T18:43:00Z"/>
        </w:rPr>
      </w:pPr>
    </w:p>
    <w:p w14:paraId="56EB4DAF" w14:textId="225B0DA8" w:rsidR="00D620B0" w:rsidRDefault="2A435C4D" w:rsidP="29F27A30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</w:t>
      </w:r>
      <w:proofErr w:type="gramStart"/>
      <w:r w:rsidRPr="29F27A30">
        <w:rPr>
          <w:b/>
          <w:bCs/>
        </w:rPr>
        <w:t>shape</w:t>
      </w:r>
      <w:r w:rsidR="5C563C15" w:rsidRPr="29F27A30">
        <w:rPr>
          <w:b/>
          <w:bCs/>
        </w:rPr>
        <w:t>(</w:t>
      </w:r>
      <w:proofErr w:type="gramEnd"/>
      <w:r w:rsidR="5C563C15" w:rsidRPr="29F27A30">
        <w:rPr>
          <w:b/>
          <w:bCs/>
        </w:rPr>
        <w:t>…)</w:t>
      </w:r>
      <w:r w:rsidR="5C563C15">
        <w:t xml:space="preserve"> </w:t>
      </w:r>
      <w:r w:rsidR="12480479">
        <w:t xml:space="preserve"> and the class </w:t>
      </w:r>
      <w:proofErr w:type="spellStart"/>
      <w:r w:rsidR="12480479" w:rsidRPr="29F27A30">
        <w:rPr>
          <w:b/>
          <w:bCs/>
        </w:rPr>
        <w:t>MyShape</w:t>
      </w:r>
      <w:proofErr w:type="spellEnd"/>
    </w:p>
    <w:p w14:paraId="68E1E184" w14:textId="7D58B42C" w:rsidR="004A507A" w:rsidRDefault="321D804D" w:rsidP="006E1D24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</w:t>
      </w:r>
      <w:proofErr w:type="spellStart"/>
      <w:proofErr w:type="gramStart"/>
      <w:r w:rsidR="671B5649">
        <w:t>x,y</w:t>
      </w:r>
      <w:proofErr w:type="spellEnd"/>
      <w:proofErr w:type="gramEnd"/>
      <w:r w:rsidR="671B5649">
        <w:t xml:space="preserve">), a </w:t>
      </w:r>
      <w:r w:rsidR="364595B7">
        <w:t>that is close to the shape contour</w:t>
      </w:r>
      <w:r w:rsidR="671B5649">
        <w:t>.</w:t>
      </w:r>
    </w:p>
    <w:p w14:paraId="70980AE3" w14:textId="3FA20A0D" w:rsidR="00B846F9" w:rsidRDefault="00574D24" w:rsidP="006E1D24">
      <w:r>
        <w:t>Assume</w:t>
      </w:r>
      <w:r w:rsidR="00B846F9">
        <w:t xml:space="preserve"> the </w:t>
      </w:r>
      <w:r>
        <w:t>sampling</w:t>
      </w:r>
      <w:r w:rsidR="00B846F9">
        <w:t xml:space="preserve">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14:paraId="756DFC73" w14:textId="686AE7FA" w:rsidR="00A6220B" w:rsidRDefault="00A6220B" w:rsidP="29F27A30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proofErr w:type="spellStart"/>
      <w:r w:rsidR="00287241" w:rsidRPr="29F27A30">
        <w:rPr>
          <w:b/>
          <w:bCs/>
        </w:rPr>
        <w:t>AbstractShape</w:t>
      </w:r>
      <w:proofErr w:type="spellEnd"/>
      <w:r>
        <w:br/>
      </w:r>
      <w:r w:rsidR="00287241">
        <w:t xml:space="preserve">When calling the function </w:t>
      </w:r>
      <w:proofErr w:type="spellStart"/>
      <w:r w:rsidR="0FAF2D06" w:rsidRPr="29F27A30">
        <w:rPr>
          <w:b/>
          <w:bCs/>
        </w:rPr>
        <w:t>AbstractShape.</w:t>
      </w:r>
      <w:r w:rsidR="00287241" w:rsidRPr="29F27A30">
        <w:rPr>
          <w:b/>
          <w:bCs/>
        </w:rPr>
        <w:t>contour</w:t>
      </w:r>
      <w:proofErr w:type="spellEnd"/>
      <w:r w:rsidR="00287241" w:rsidRPr="29F27A30">
        <w:rPr>
          <w:b/>
          <w:bCs/>
        </w:rPr>
        <w:t>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proofErr w:type="spellStart"/>
      <w:r w:rsidR="52B43EB8">
        <w:t>n</w:t>
      </w:r>
      <w:proofErr w:type="spellEnd"/>
      <w:r w:rsidR="52B43EB8">
        <w:t xml:space="preserve"> equally spaced </w:t>
      </w:r>
      <w:r w:rsidR="00470E51">
        <w:t xml:space="preserve">points (tuples of </w:t>
      </w:r>
      <w:proofErr w:type="spellStart"/>
      <w:proofErr w:type="gramStart"/>
      <w:r w:rsidR="00470E51">
        <w:t>x,y</w:t>
      </w:r>
      <w:proofErr w:type="spellEnd"/>
      <w:proofErr w:type="gramEnd"/>
      <w:r w:rsidR="00470E51">
        <w:t>)</w:t>
      </w:r>
      <w:r w:rsidR="00574D24">
        <w:t>.</w:t>
      </w:r>
    </w:p>
    <w:p w14:paraId="0D99FFD5" w14:textId="7D4C5F33" w:rsidR="00312FA1" w:rsidRDefault="005D67DC" w:rsidP="006E1D24">
      <w:r>
        <w:t xml:space="preserve">Additional parameter to </w:t>
      </w:r>
      <w:r w:rsidR="00BC0110" w:rsidRPr="29F27A3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</w:t>
      </w:r>
      <w:proofErr w:type="spellStart"/>
      <w:r>
        <w:t>maxtime</w:t>
      </w:r>
      <w:proofErr w:type="spellEnd"/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14:paraId="3CED55E4" w14:textId="2CDED309" w:rsidR="00B0107B" w:rsidRDefault="007D6FD5" w:rsidP="006E1D24">
      <w:ins w:id="496" w:author="רמי פוזיס" w:date="2021-02-09T18:41:00Z">
        <w:r>
          <w:t xml:space="preserve">In this assignment only, </w:t>
        </w:r>
      </w:ins>
      <w:del w:id="497" w:author="רמי פוזיס" w:date="2021-02-09T18:41:00Z">
        <w:r w:rsidR="005E5BAE" w:rsidDel="007D6FD5">
          <w:delText xml:space="preserve">You </w:delText>
        </w:r>
      </w:del>
      <w:ins w:id="498" w:author="רמי פוזיס" w:date="2021-02-09T18:41:00Z">
        <w:r>
          <w:t xml:space="preserve">you </w:t>
        </w:r>
      </w:ins>
      <w:r w:rsidR="005E5BAE">
        <w:t>may use any numeric optimization libraries and tool</w:t>
      </w:r>
      <w:r w:rsidR="48BAF0D0">
        <w:t>s</w:t>
      </w:r>
      <w:ins w:id="499" w:author="רמי פוזיס" w:date="2021-02-09T18:42:00Z">
        <w:r w:rsidR="00F05F2D">
          <w:t>.</w:t>
        </w:r>
      </w:ins>
      <w:r w:rsidR="005E5BAE">
        <w:t xml:space="preserve"> </w:t>
      </w:r>
      <w:del w:id="500" w:author="רמי פוזיס" w:date="2021-02-09T18:42:00Z">
        <w:r w:rsidR="005E5BAE" w:rsidDel="00F05F2D">
          <w:delText>for solving this assignment.</w:delText>
        </w:r>
        <w:r w:rsidR="3C7CAAE6" w:rsidDel="00F05F2D">
          <w:delText xml:space="preserve"> </w:delText>
        </w:r>
      </w:del>
      <w:r w:rsidR="3C7CAAE6">
        <w:t xml:space="preserve">Reflection is not allowed. </w:t>
      </w:r>
    </w:p>
    <w:p w14:paraId="1049E444" w14:textId="44440CF2" w:rsidR="00071AA1" w:rsidRPr="00071AA1" w:rsidRDefault="00E9409B" w:rsidP="00071AA1">
      <w:r w:rsidRPr="61534BE7">
        <w:rPr>
          <w:u w:val="single"/>
        </w:rPr>
        <w:t>Grading policy</w:t>
      </w:r>
      <w:r w:rsidR="00071AA1" w:rsidRPr="61534BE7">
        <w:rPr>
          <w:u w:val="single"/>
        </w:rPr>
        <w:t>:</w:t>
      </w:r>
      <w:r w:rsidR="00796139">
        <w:t xml:space="preserve"> </w:t>
      </w:r>
      <w:r w:rsidR="00071AA1"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 xml:space="preserve">of </w:t>
      </w:r>
      <w:proofErr w:type="gramStart"/>
      <w:r w:rsidR="68315214">
        <w:t>the  shape</w:t>
      </w:r>
      <w:proofErr w:type="gramEnd"/>
      <w:r w:rsidR="68315214">
        <w:t xml:space="preserve"> returned by Assignment4.fit_shape.</w:t>
      </w:r>
    </w:p>
    <w:p w14:paraId="7F424366" w14:textId="7BACF0DB" w:rsidR="545646DB" w:rsidRDefault="545646DB" w:rsidP="61534BE7">
      <w:r w:rsidRPr="61534BE7">
        <w:rPr>
          <w:b/>
          <w:bCs/>
        </w:rPr>
        <w:t>Question 4</w:t>
      </w:r>
      <w:ins w:id="501" w:author="רמי פוזיס" w:date="2021-02-09T18:49:00Z">
        <w:r w:rsidR="00DE08CC">
          <w:rPr>
            <w:b/>
            <w:bCs/>
          </w:rPr>
          <w:t>B</w:t>
        </w:r>
      </w:ins>
      <w:r w:rsidRPr="61534BE7">
        <w:rPr>
          <w:b/>
          <w:bCs/>
        </w:rPr>
        <w:t>.</w:t>
      </w:r>
      <w:del w:id="502" w:author="רמי פוזיס" w:date="2021-02-09T18:49:00Z">
        <w:r w:rsidRPr="61534BE7" w:rsidDel="00DE08CC">
          <w:rPr>
            <w:b/>
            <w:bCs/>
          </w:rPr>
          <w:delText>1</w:delText>
        </w:r>
      </w:del>
      <w:ins w:id="503" w:author="רמי פוזיס" w:date="2021-02-09T18:49:00Z">
        <w:r w:rsidR="00DE08CC">
          <w:rPr>
            <w:b/>
            <w:bCs/>
          </w:rPr>
          <w:t>2</w:t>
        </w:r>
      </w:ins>
      <w:r w:rsidRPr="61534BE7">
        <w:rPr>
          <w:b/>
          <w:bCs/>
        </w:rPr>
        <w:t>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37D419D" w14:textId="77777777" w:rsidTr="61534BE7">
        <w:tc>
          <w:tcPr>
            <w:tcW w:w="9360" w:type="dxa"/>
          </w:tcPr>
          <w:p w14:paraId="52F6486C" w14:textId="7E5F74C3" w:rsidR="545646DB" w:rsidRDefault="545646DB" w:rsidP="61534BE7">
            <w:r>
              <w:t xml:space="preserve"> </w:t>
            </w:r>
          </w:p>
          <w:p w14:paraId="15E3F237" w14:textId="465E319F" w:rsidR="61534BE7" w:rsidRDefault="61534BE7" w:rsidP="61534BE7"/>
          <w:p w14:paraId="60A79020" w14:textId="0D35E8BE" w:rsidR="61534BE7" w:rsidRDefault="61534BE7" w:rsidP="61534BE7"/>
          <w:p w14:paraId="39143B09" w14:textId="12A28B33" w:rsidR="61534BE7" w:rsidRDefault="61534BE7" w:rsidP="61534BE7"/>
          <w:p w14:paraId="42824CDE" w14:textId="58582098" w:rsidR="61534BE7" w:rsidRDefault="61534BE7" w:rsidP="61534BE7"/>
        </w:tc>
      </w:tr>
    </w:tbl>
    <w:p w14:paraId="62415BD8" w14:textId="1F0907CB" w:rsidR="61534BE7" w:rsidRDefault="61534BE7" w:rsidP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3A1"/>
    <w:multiLevelType w:val="hybridMultilevel"/>
    <w:tmpl w:val="E0CC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431EC"/>
    <w:multiLevelType w:val="hybridMultilevel"/>
    <w:tmpl w:val="C4C2E35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3690A"/>
    <w:multiLevelType w:val="hybridMultilevel"/>
    <w:tmpl w:val="36DA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45546"/>
    <w:multiLevelType w:val="hybridMultilevel"/>
    <w:tmpl w:val="5A840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רמי פוזיס">
    <w15:presenceInfo w15:providerId="None" w15:userId="רמי פוזיס"/>
  </w15:person>
  <w15:person w15:author="netanel prat">
    <w15:presenceInfo w15:providerId="None" w15:userId="netanel pr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A"/>
    <w:rsid w:val="00001BFD"/>
    <w:rsid w:val="00004351"/>
    <w:rsid w:val="00004BFE"/>
    <w:rsid w:val="0000554E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4145B"/>
    <w:rsid w:val="000462E8"/>
    <w:rsid w:val="00051310"/>
    <w:rsid w:val="00051EF5"/>
    <w:rsid w:val="00054490"/>
    <w:rsid w:val="0005698C"/>
    <w:rsid w:val="00060422"/>
    <w:rsid w:val="0006056E"/>
    <w:rsid w:val="000635DC"/>
    <w:rsid w:val="00071AA1"/>
    <w:rsid w:val="00075E36"/>
    <w:rsid w:val="0008164E"/>
    <w:rsid w:val="00083A04"/>
    <w:rsid w:val="00087553"/>
    <w:rsid w:val="00095CE3"/>
    <w:rsid w:val="000A5146"/>
    <w:rsid w:val="000A5CB8"/>
    <w:rsid w:val="000A7886"/>
    <w:rsid w:val="000B06C0"/>
    <w:rsid w:val="000B174D"/>
    <w:rsid w:val="000B2934"/>
    <w:rsid w:val="000B540A"/>
    <w:rsid w:val="000B5838"/>
    <w:rsid w:val="000B7A82"/>
    <w:rsid w:val="000C7222"/>
    <w:rsid w:val="000C7261"/>
    <w:rsid w:val="000D0220"/>
    <w:rsid w:val="000D0F89"/>
    <w:rsid w:val="000D73D5"/>
    <w:rsid w:val="000E74D8"/>
    <w:rsid w:val="000F0192"/>
    <w:rsid w:val="000F1CBA"/>
    <w:rsid w:val="000F2075"/>
    <w:rsid w:val="000F3C9A"/>
    <w:rsid w:val="00101708"/>
    <w:rsid w:val="0010300C"/>
    <w:rsid w:val="001116C0"/>
    <w:rsid w:val="001119DD"/>
    <w:rsid w:val="00127E2C"/>
    <w:rsid w:val="00130A0F"/>
    <w:rsid w:val="00131E84"/>
    <w:rsid w:val="001330E6"/>
    <w:rsid w:val="001344A6"/>
    <w:rsid w:val="001405B3"/>
    <w:rsid w:val="001516A5"/>
    <w:rsid w:val="00153C32"/>
    <w:rsid w:val="00156CBD"/>
    <w:rsid w:val="001606AF"/>
    <w:rsid w:val="00172271"/>
    <w:rsid w:val="00173E99"/>
    <w:rsid w:val="00181387"/>
    <w:rsid w:val="001829DB"/>
    <w:rsid w:val="00182C6A"/>
    <w:rsid w:val="00187583"/>
    <w:rsid w:val="0019071E"/>
    <w:rsid w:val="00191D18"/>
    <w:rsid w:val="00196DB7"/>
    <w:rsid w:val="001979EA"/>
    <w:rsid w:val="00197A09"/>
    <w:rsid w:val="001A089E"/>
    <w:rsid w:val="001A3D55"/>
    <w:rsid w:val="001A4706"/>
    <w:rsid w:val="001A540A"/>
    <w:rsid w:val="001A685D"/>
    <w:rsid w:val="001A69F0"/>
    <w:rsid w:val="001B1BC7"/>
    <w:rsid w:val="001B331B"/>
    <w:rsid w:val="001B6C86"/>
    <w:rsid w:val="001C36E8"/>
    <w:rsid w:val="001D3D01"/>
    <w:rsid w:val="001D53E3"/>
    <w:rsid w:val="001E3B28"/>
    <w:rsid w:val="001E44AA"/>
    <w:rsid w:val="001F12B7"/>
    <w:rsid w:val="001F13AF"/>
    <w:rsid w:val="001F2D9B"/>
    <w:rsid w:val="001F3214"/>
    <w:rsid w:val="001F4A67"/>
    <w:rsid w:val="001F5029"/>
    <w:rsid w:val="001F5776"/>
    <w:rsid w:val="00200891"/>
    <w:rsid w:val="002019B2"/>
    <w:rsid w:val="0020280E"/>
    <w:rsid w:val="00204B77"/>
    <w:rsid w:val="002057D6"/>
    <w:rsid w:val="00216D02"/>
    <w:rsid w:val="00223FE0"/>
    <w:rsid w:val="0022718A"/>
    <w:rsid w:val="00227F26"/>
    <w:rsid w:val="0023272D"/>
    <w:rsid w:val="00232EBE"/>
    <w:rsid w:val="00240465"/>
    <w:rsid w:val="00241184"/>
    <w:rsid w:val="00241E82"/>
    <w:rsid w:val="00244A47"/>
    <w:rsid w:val="002463DF"/>
    <w:rsid w:val="002511AF"/>
    <w:rsid w:val="0025233E"/>
    <w:rsid w:val="00254481"/>
    <w:rsid w:val="002546F7"/>
    <w:rsid w:val="00255314"/>
    <w:rsid w:val="0026598D"/>
    <w:rsid w:val="00266107"/>
    <w:rsid w:val="0026752B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CC9"/>
    <w:rsid w:val="002A775A"/>
    <w:rsid w:val="002B7DDA"/>
    <w:rsid w:val="002C196C"/>
    <w:rsid w:val="002C4D5D"/>
    <w:rsid w:val="002C7045"/>
    <w:rsid w:val="002D0810"/>
    <w:rsid w:val="002D39FB"/>
    <w:rsid w:val="002D5F79"/>
    <w:rsid w:val="002E3B71"/>
    <w:rsid w:val="002E4338"/>
    <w:rsid w:val="002F0CF6"/>
    <w:rsid w:val="002F4173"/>
    <w:rsid w:val="002F4615"/>
    <w:rsid w:val="002F764D"/>
    <w:rsid w:val="002F7E1E"/>
    <w:rsid w:val="00302035"/>
    <w:rsid w:val="003021C7"/>
    <w:rsid w:val="00304053"/>
    <w:rsid w:val="0030468D"/>
    <w:rsid w:val="003059B0"/>
    <w:rsid w:val="00306C40"/>
    <w:rsid w:val="00312FA1"/>
    <w:rsid w:val="0031623A"/>
    <w:rsid w:val="00320F0D"/>
    <w:rsid w:val="00323AC0"/>
    <w:rsid w:val="00324F67"/>
    <w:rsid w:val="00326F6A"/>
    <w:rsid w:val="00327595"/>
    <w:rsid w:val="00335BB9"/>
    <w:rsid w:val="0033D6F2"/>
    <w:rsid w:val="00342FC8"/>
    <w:rsid w:val="00344625"/>
    <w:rsid w:val="003465E7"/>
    <w:rsid w:val="00353257"/>
    <w:rsid w:val="0035501B"/>
    <w:rsid w:val="00356F4E"/>
    <w:rsid w:val="0036471F"/>
    <w:rsid w:val="003649AB"/>
    <w:rsid w:val="003663F3"/>
    <w:rsid w:val="00366C63"/>
    <w:rsid w:val="00372964"/>
    <w:rsid w:val="0037404B"/>
    <w:rsid w:val="00377EEE"/>
    <w:rsid w:val="00383B01"/>
    <w:rsid w:val="00383BC7"/>
    <w:rsid w:val="00384F1E"/>
    <w:rsid w:val="003858EA"/>
    <w:rsid w:val="003877F2"/>
    <w:rsid w:val="00392E04"/>
    <w:rsid w:val="003A134B"/>
    <w:rsid w:val="003A3255"/>
    <w:rsid w:val="003C1281"/>
    <w:rsid w:val="003C6ED3"/>
    <w:rsid w:val="003D170F"/>
    <w:rsid w:val="003D263A"/>
    <w:rsid w:val="003D29A8"/>
    <w:rsid w:val="003E1E8C"/>
    <w:rsid w:val="003E66A6"/>
    <w:rsid w:val="003F4428"/>
    <w:rsid w:val="003F6D4A"/>
    <w:rsid w:val="003F775F"/>
    <w:rsid w:val="00402E49"/>
    <w:rsid w:val="0041335F"/>
    <w:rsid w:val="00414826"/>
    <w:rsid w:val="00415519"/>
    <w:rsid w:val="00416A61"/>
    <w:rsid w:val="00425A5F"/>
    <w:rsid w:val="00426A7E"/>
    <w:rsid w:val="00427CB6"/>
    <w:rsid w:val="00434314"/>
    <w:rsid w:val="004377BA"/>
    <w:rsid w:val="0044006E"/>
    <w:rsid w:val="0044585C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4971"/>
    <w:rsid w:val="004751B7"/>
    <w:rsid w:val="00477807"/>
    <w:rsid w:val="0048383B"/>
    <w:rsid w:val="00484C6D"/>
    <w:rsid w:val="00485090"/>
    <w:rsid w:val="00493AE0"/>
    <w:rsid w:val="00494AF1"/>
    <w:rsid w:val="004970D2"/>
    <w:rsid w:val="00497D0C"/>
    <w:rsid w:val="004A3C05"/>
    <w:rsid w:val="004A507A"/>
    <w:rsid w:val="004B019A"/>
    <w:rsid w:val="004B3724"/>
    <w:rsid w:val="004B7EBD"/>
    <w:rsid w:val="004C4467"/>
    <w:rsid w:val="004C4EF1"/>
    <w:rsid w:val="004C5746"/>
    <w:rsid w:val="004C5885"/>
    <w:rsid w:val="004C695F"/>
    <w:rsid w:val="004D2817"/>
    <w:rsid w:val="004D5134"/>
    <w:rsid w:val="004E2159"/>
    <w:rsid w:val="004E49CB"/>
    <w:rsid w:val="004E7A7A"/>
    <w:rsid w:val="004F34A7"/>
    <w:rsid w:val="005045D7"/>
    <w:rsid w:val="00506BCA"/>
    <w:rsid w:val="0050730D"/>
    <w:rsid w:val="005132DA"/>
    <w:rsid w:val="00515B7B"/>
    <w:rsid w:val="005258F8"/>
    <w:rsid w:val="0052710A"/>
    <w:rsid w:val="005276CF"/>
    <w:rsid w:val="005302F7"/>
    <w:rsid w:val="005321BE"/>
    <w:rsid w:val="005330EB"/>
    <w:rsid w:val="00536FD6"/>
    <w:rsid w:val="00537315"/>
    <w:rsid w:val="0054039C"/>
    <w:rsid w:val="00541DA6"/>
    <w:rsid w:val="00542FFD"/>
    <w:rsid w:val="00546070"/>
    <w:rsid w:val="005477DA"/>
    <w:rsid w:val="005501FE"/>
    <w:rsid w:val="00550FFD"/>
    <w:rsid w:val="0055331B"/>
    <w:rsid w:val="00555A40"/>
    <w:rsid w:val="0056038F"/>
    <w:rsid w:val="00563028"/>
    <w:rsid w:val="0056E0FD"/>
    <w:rsid w:val="005733AA"/>
    <w:rsid w:val="00574D24"/>
    <w:rsid w:val="00577084"/>
    <w:rsid w:val="00593068"/>
    <w:rsid w:val="005A0DC1"/>
    <w:rsid w:val="005A7713"/>
    <w:rsid w:val="005B024E"/>
    <w:rsid w:val="005B2F2D"/>
    <w:rsid w:val="005B4146"/>
    <w:rsid w:val="005B61F9"/>
    <w:rsid w:val="005B786E"/>
    <w:rsid w:val="005C1577"/>
    <w:rsid w:val="005C25BA"/>
    <w:rsid w:val="005C3BEA"/>
    <w:rsid w:val="005C5BCA"/>
    <w:rsid w:val="005D0001"/>
    <w:rsid w:val="005D0896"/>
    <w:rsid w:val="005D10F3"/>
    <w:rsid w:val="005D5207"/>
    <w:rsid w:val="005D67DC"/>
    <w:rsid w:val="005E4197"/>
    <w:rsid w:val="005E5BAE"/>
    <w:rsid w:val="005E79B0"/>
    <w:rsid w:val="005E7BC8"/>
    <w:rsid w:val="005E7C30"/>
    <w:rsid w:val="0060529B"/>
    <w:rsid w:val="00612B1F"/>
    <w:rsid w:val="006316C6"/>
    <w:rsid w:val="006349B2"/>
    <w:rsid w:val="00637D04"/>
    <w:rsid w:val="00646595"/>
    <w:rsid w:val="006512AB"/>
    <w:rsid w:val="00655FCA"/>
    <w:rsid w:val="006575FF"/>
    <w:rsid w:val="00660513"/>
    <w:rsid w:val="00661093"/>
    <w:rsid w:val="006671F8"/>
    <w:rsid w:val="00673475"/>
    <w:rsid w:val="00674825"/>
    <w:rsid w:val="00675F58"/>
    <w:rsid w:val="00681555"/>
    <w:rsid w:val="00684C96"/>
    <w:rsid w:val="00685408"/>
    <w:rsid w:val="00691668"/>
    <w:rsid w:val="00692155"/>
    <w:rsid w:val="00692765"/>
    <w:rsid w:val="00693A9B"/>
    <w:rsid w:val="00695B6B"/>
    <w:rsid w:val="0069669F"/>
    <w:rsid w:val="006A6C7E"/>
    <w:rsid w:val="006B01C9"/>
    <w:rsid w:val="006B0F1D"/>
    <w:rsid w:val="006B4A31"/>
    <w:rsid w:val="006B67D0"/>
    <w:rsid w:val="006C1994"/>
    <w:rsid w:val="006C3340"/>
    <w:rsid w:val="006C4FAA"/>
    <w:rsid w:val="006C8764"/>
    <w:rsid w:val="006D2FEF"/>
    <w:rsid w:val="006D38D0"/>
    <w:rsid w:val="006D3D5B"/>
    <w:rsid w:val="006D494E"/>
    <w:rsid w:val="006E1D24"/>
    <w:rsid w:val="006E311D"/>
    <w:rsid w:val="006E45DC"/>
    <w:rsid w:val="006E54E8"/>
    <w:rsid w:val="006F752A"/>
    <w:rsid w:val="007037B1"/>
    <w:rsid w:val="00704D47"/>
    <w:rsid w:val="00704D74"/>
    <w:rsid w:val="007053A1"/>
    <w:rsid w:val="00706ACA"/>
    <w:rsid w:val="00707107"/>
    <w:rsid w:val="00707D4B"/>
    <w:rsid w:val="007126EB"/>
    <w:rsid w:val="007172DA"/>
    <w:rsid w:val="00720428"/>
    <w:rsid w:val="007252A5"/>
    <w:rsid w:val="00726144"/>
    <w:rsid w:val="007304CA"/>
    <w:rsid w:val="007362E8"/>
    <w:rsid w:val="0073679A"/>
    <w:rsid w:val="00740865"/>
    <w:rsid w:val="0074469E"/>
    <w:rsid w:val="0075166D"/>
    <w:rsid w:val="0075182B"/>
    <w:rsid w:val="00755E0D"/>
    <w:rsid w:val="00764E07"/>
    <w:rsid w:val="007651D6"/>
    <w:rsid w:val="00770F78"/>
    <w:rsid w:val="0077533D"/>
    <w:rsid w:val="007753FA"/>
    <w:rsid w:val="007779A1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9774B"/>
    <w:rsid w:val="007A0BCB"/>
    <w:rsid w:val="007A1650"/>
    <w:rsid w:val="007A5E30"/>
    <w:rsid w:val="007A7318"/>
    <w:rsid w:val="007B07E2"/>
    <w:rsid w:val="007B2A34"/>
    <w:rsid w:val="007B6351"/>
    <w:rsid w:val="007C4929"/>
    <w:rsid w:val="007D0503"/>
    <w:rsid w:val="007D53A6"/>
    <w:rsid w:val="007D64CB"/>
    <w:rsid w:val="007D6FD5"/>
    <w:rsid w:val="007E2CA6"/>
    <w:rsid w:val="007E4F14"/>
    <w:rsid w:val="007E63FD"/>
    <w:rsid w:val="007F1C93"/>
    <w:rsid w:val="008036AF"/>
    <w:rsid w:val="00812232"/>
    <w:rsid w:val="0081324F"/>
    <w:rsid w:val="00814043"/>
    <w:rsid w:val="0081519C"/>
    <w:rsid w:val="008158F5"/>
    <w:rsid w:val="00817A2F"/>
    <w:rsid w:val="00825520"/>
    <w:rsid w:val="008273D1"/>
    <w:rsid w:val="00830F60"/>
    <w:rsid w:val="00831820"/>
    <w:rsid w:val="008325D5"/>
    <w:rsid w:val="00836F4C"/>
    <w:rsid w:val="0084135F"/>
    <w:rsid w:val="00843172"/>
    <w:rsid w:val="008454F1"/>
    <w:rsid w:val="00853987"/>
    <w:rsid w:val="00855CB6"/>
    <w:rsid w:val="00865F1D"/>
    <w:rsid w:val="00867CE5"/>
    <w:rsid w:val="00870A43"/>
    <w:rsid w:val="008718B6"/>
    <w:rsid w:val="00872B20"/>
    <w:rsid w:val="00875B85"/>
    <w:rsid w:val="008767B6"/>
    <w:rsid w:val="008827F2"/>
    <w:rsid w:val="0089446D"/>
    <w:rsid w:val="00894874"/>
    <w:rsid w:val="00894B0D"/>
    <w:rsid w:val="008B0BBF"/>
    <w:rsid w:val="008B2DFC"/>
    <w:rsid w:val="008B2F8B"/>
    <w:rsid w:val="008C12DF"/>
    <w:rsid w:val="008C1FEF"/>
    <w:rsid w:val="008C2FF2"/>
    <w:rsid w:val="008C61A6"/>
    <w:rsid w:val="008D309D"/>
    <w:rsid w:val="008D38EE"/>
    <w:rsid w:val="008D41DC"/>
    <w:rsid w:val="008D63BB"/>
    <w:rsid w:val="008F50D7"/>
    <w:rsid w:val="008F635F"/>
    <w:rsid w:val="008F7E51"/>
    <w:rsid w:val="009003C5"/>
    <w:rsid w:val="009076EE"/>
    <w:rsid w:val="00907935"/>
    <w:rsid w:val="00923505"/>
    <w:rsid w:val="00927456"/>
    <w:rsid w:val="00930A51"/>
    <w:rsid w:val="00930D0E"/>
    <w:rsid w:val="00936A0A"/>
    <w:rsid w:val="009406EC"/>
    <w:rsid w:val="00946DA1"/>
    <w:rsid w:val="0094713C"/>
    <w:rsid w:val="009600D2"/>
    <w:rsid w:val="0096470D"/>
    <w:rsid w:val="00973012"/>
    <w:rsid w:val="00983242"/>
    <w:rsid w:val="00984527"/>
    <w:rsid w:val="009A10DE"/>
    <w:rsid w:val="009A20C7"/>
    <w:rsid w:val="009A396B"/>
    <w:rsid w:val="009A66C2"/>
    <w:rsid w:val="009A699D"/>
    <w:rsid w:val="009A7AA1"/>
    <w:rsid w:val="009B0E21"/>
    <w:rsid w:val="009B5B3B"/>
    <w:rsid w:val="009B6385"/>
    <w:rsid w:val="009C4DC1"/>
    <w:rsid w:val="009E1AD3"/>
    <w:rsid w:val="009E6A73"/>
    <w:rsid w:val="009F099A"/>
    <w:rsid w:val="009F3624"/>
    <w:rsid w:val="009F4036"/>
    <w:rsid w:val="009F47E7"/>
    <w:rsid w:val="009F4B0F"/>
    <w:rsid w:val="009F5033"/>
    <w:rsid w:val="00A00A01"/>
    <w:rsid w:val="00A044DD"/>
    <w:rsid w:val="00A053A1"/>
    <w:rsid w:val="00A33032"/>
    <w:rsid w:val="00A34E19"/>
    <w:rsid w:val="00A34EA4"/>
    <w:rsid w:val="00A35408"/>
    <w:rsid w:val="00A37649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80F09"/>
    <w:rsid w:val="00A848E2"/>
    <w:rsid w:val="00A84DB8"/>
    <w:rsid w:val="00A94FD2"/>
    <w:rsid w:val="00A953BB"/>
    <w:rsid w:val="00A95C5F"/>
    <w:rsid w:val="00A95C8C"/>
    <w:rsid w:val="00AA5803"/>
    <w:rsid w:val="00AB32EB"/>
    <w:rsid w:val="00AB3FB5"/>
    <w:rsid w:val="00AC0129"/>
    <w:rsid w:val="00AC2F48"/>
    <w:rsid w:val="00AC58DB"/>
    <w:rsid w:val="00AC755F"/>
    <w:rsid w:val="00AD43EC"/>
    <w:rsid w:val="00AD7296"/>
    <w:rsid w:val="00AE49C5"/>
    <w:rsid w:val="00AE6309"/>
    <w:rsid w:val="00AF0F54"/>
    <w:rsid w:val="00AF2250"/>
    <w:rsid w:val="00AF4FDD"/>
    <w:rsid w:val="00B0107B"/>
    <w:rsid w:val="00B0110E"/>
    <w:rsid w:val="00B062A7"/>
    <w:rsid w:val="00B076F8"/>
    <w:rsid w:val="00B23F27"/>
    <w:rsid w:val="00B25957"/>
    <w:rsid w:val="00B30194"/>
    <w:rsid w:val="00B30B6A"/>
    <w:rsid w:val="00B40398"/>
    <w:rsid w:val="00B42B30"/>
    <w:rsid w:val="00B431C4"/>
    <w:rsid w:val="00B55496"/>
    <w:rsid w:val="00B57C29"/>
    <w:rsid w:val="00B67683"/>
    <w:rsid w:val="00B713D8"/>
    <w:rsid w:val="00B804DD"/>
    <w:rsid w:val="00B846F9"/>
    <w:rsid w:val="00B935D1"/>
    <w:rsid w:val="00B95FF2"/>
    <w:rsid w:val="00B97BB7"/>
    <w:rsid w:val="00BA0EED"/>
    <w:rsid w:val="00BA7396"/>
    <w:rsid w:val="00BB217E"/>
    <w:rsid w:val="00BB317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0777"/>
    <w:rsid w:val="00C13280"/>
    <w:rsid w:val="00C13B1A"/>
    <w:rsid w:val="00C15983"/>
    <w:rsid w:val="00C16C69"/>
    <w:rsid w:val="00C17D53"/>
    <w:rsid w:val="00C2175B"/>
    <w:rsid w:val="00C26CA5"/>
    <w:rsid w:val="00C36F7F"/>
    <w:rsid w:val="00C623A3"/>
    <w:rsid w:val="00C65A3C"/>
    <w:rsid w:val="00C7123A"/>
    <w:rsid w:val="00C712F2"/>
    <w:rsid w:val="00C723FE"/>
    <w:rsid w:val="00C84BA9"/>
    <w:rsid w:val="00C91A16"/>
    <w:rsid w:val="00C959C5"/>
    <w:rsid w:val="00CA2296"/>
    <w:rsid w:val="00CA49F3"/>
    <w:rsid w:val="00CB718A"/>
    <w:rsid w:val="00CC49F6"/>
    <w:rsid w:val="00CD45B6"/>
    <w:rsid w:val="00CD7358"/>
    <w:rsid w:val="00CE2852"/>
    <w:rsid w:val="00CE381C"/>
    <w:rsid w:val="00CE3B7C"/>
    <w:rsid w:val="00CE3BBE"/>
    <w:rsid w:val="00CF1ECB"/>
    <w:rsid w:val="00CF56B6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25208"/>
    <w:rsid w:val="00D339BF"/>
    <w:rsid w:val="00D36BFD"/>
    <w:rsid w:val="00D4577A"/>
    <w:rsid w:val="00D46748"/>
    <w:rsid w:val="00D50953"/>
    <w:rsid w:val="00D554CA"/>
    <w:rsid w:val="00D5605A"/>
    <w:rsid w:val="00D620B0"/>
    <w:rsid w:val="00D6572C"/>
    <w:rsid w:val="00D75D67"/>
    <w:rsid w:val="00D761C6"/>
    <w:rsid w:val="00D80A4B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45D6"/>
    <w:rsid w:val="00DD2298"/>
    <w:rsid w:val="00DE033E"/>
    <w:rsid w:val="00DE08CC"/>
    <w:rsid w:val="00DE1AAB"/>
    <w:rsid w:val="00DE211D"/>
    <w:rsid w:val="00DF3A6F"/>
    <w:rsid w:val="00DF5C4C"/>
    <w:rsid w:val="00DF6B8A"/>
    <w:rsid w:val="00DF7851"/>
    <w:rsid w:val="00E02873"/>
    <w:rsid w:val="00E04CAE"/>
    <w:rsid w:val="00E04EFC"/>
    <w:rsid w:val="00E12C85"/>
    <w:rsid w:val="00E140E2"/>
    <w:rsid w:val="00E22BD4"/>
    <w:rsid w:val="00E24CED"/>
    <w:rsid w:val="00E31DF9"/>
    <w:rsid w:val="00E32B4D"/>
    <w:rsid w:val="00E36519"/>
    <w:rsid w:val="00E37DBD"/>
    <w:rsid w:val="00E45979"/>
    <w:rsid w:val="00E53315"/>
    <w:rsid w:val="00E5622E"/>
    <w:rsid w:val="00E6090F"/>
    <w:rsid w:val="00E62053"/>
    <w:rsid w:val="00E64F37"/>
    <w:rsid w:val="00E70963"/>
    <w:rsid w:val="00E710FF"/>
    <w:rsid w:val="00E71219"/>
    <w:rsid w:val="00E71A7D"/>
    <w:rsid w:val="00E745CB"/>
    <w:rsid w:val="00E80346"/>
    <w:rsid w:val="00E93B2B"/>
    <w:rsid w:val="00E9409B"/>
    <w:rsid w:val="00EA0419"/>
    <w:rsid w:val="00EA1937"/>
    <w:rsid w:val="00EC1D2F"/>
    <w:rsid w:val="00EC3F9F"/>
    <w:rsid w:val="00ED0050"/>
    <w:rsid w:val="00ED0DF6"/>
    <w:rsid w:val="00ED1B55"/>
    <w:rsid w:val="00EF5E0A"/>
    <w:rsid w:val="00EF704B"/>
    <w:rsid w:val="00F05F2D"/>
    <w:rsid w:val="00F068FD"/>
    <w:rsid w:val="00F07D58"/>
    <w:rsid w:val="00F14763"/>
    <w:rsid w:val="00F231F1"/>
    <w:rsid w:val="00F23D23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470DE"/>
    <w:rsid w:val="00F54852"/>
    <w:rsid w:val="00F55B50"/>
    <w:rsid w:val="00F611D3"/>
    <w:rsid w:val="00F667D4"/>
    <w:rsid w:val="00F66881"/>
    <w:rsid w:val="00F67738"/>
    <w:rsid w:val="00F70395"/>
    <w:rsid w:val="00F72EE9"/>
    <w:rsid w:val="00F75F35"/>
    <w:rsid w:val="00F814B5"/>
    <w:rsid w:val="00F85E86"/>
    <w:rsid w:val="00F879A4"/>
    <w:rsid w:val="00F91706"/>
    <w:rsid w:val="00F93D30"/>
    <w:rsid w:val="00F94F2E"/>
    <w:rsid w:val="00F9600A"/>
    <w:rsid w:val="00FA0510"/>
    <w:rsid w:val="00FB2616"/>
    <w:rsid w:val="00FB34C8"/>
    <w:rsid w:val="00FB5818"/>
    <w:rsid w:val="00FB79B9"/>
    <w:rsid w:val="00FB7D71"/>
    <w:rsid w:val="00FC4A77"/>
    <w:rsid w:val="00FC79DD"/>
    <w:rsid w:val="00FD1AAB"/>
    <w:rsid w:val="00FE3B11"/>
    <w:rsid w:val="00FE4356"/>
    <w:rsid w:val="00FF160E"/>
    <w:rsid w:val="00FF423B"/>
    <w:rsid w:val="00FF4828"/>
    <w:rsid w:val="00FF60BC"/>
    <w:rsid w:val="00FF7842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BCF"/>
  <w15:chartTrackingRefBased/>
  <w15:docId w15:val="{D34780A8-EC16-44F0-8BCB-52E6A24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F099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E1D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704B"/>
    <w:rPr>
      <w:color w:val="808080"/>
    </w:rPr>
  </w:style>
  <w:style w:type="table" w:styleId="a5">
    <w:name w:val="Table Grid"/>
    <w:basedOn w:val="a1"/>
    <w:uiPriority w:val="59"/>
    <w:rsid w:val="007D6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36DE45DD623B45B34FAC22BAAE67BB" ma:contentTypeVersion="7" ma:contentTypeDescription="צור מסמך חדש." ma:contentTypeScope="" ma:versionID="62456a6070417fb3de63ec5a4f2b3a4b">
  <xsd:schema xmlns:xsd="http://www.w3.org/2001/XMLSchema" xmlns:xs="http://www.w3.org/2001/XMLSchema" xmlns:p="http://schemas.microsoft.com/office/2006/metadata/properties" xmlns:ns3="c925096d-dd5e-454d-804d-1a9fe8c69aeb" xmlns:ns4="3a0a7ba4-d2d7-4f97-a22c-8a878779c37d" targetNamespace="http://schemas.microsoft.com/office/2006/metadata/properties" ma:root="true" ma:fieldsID="2f87cf59d06ed81f4f13add5b4193408" ns3:_="" ns4:_="">
    <xsd:import namespace="c925096d-dd5e-454d-804d-1a9fe8c69aeb"/>
    <xsd:import namespace="3a0a7ba4-d2d7-4f97-a22c-8a878779c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096d-dd5e-454d-804d-1a9fe8c69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7ba4-d2d7-4f97-a22c-8a878779c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45D799-A436-4028-9371-33350AE7B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5096d-dd5e-454d-804d-1a9fe8c69aeb"/>
    <ds:schemaRef ds:uri="3a0a7ba4-d2d7-4f97-a22c-8a878779c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1888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bass</dc:creator>
  <cp:keywords/>
  <dc:description/>
  <cp:lastModifiedBy>netanel prat</cp:lastModifiedBy>
  <cp:revision>18</cp:revision>
  <dcterms:created xsi:type="dcterms:W3CDTF">2021-02-11T20:02:00Z</dcterms:created>
  <dcterms:modified xsi:type="dcterms:W3CDTF">2021-02-12T06:05:00Z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0x010100F936DE45DD623B45B34FAC22BAAE67BB</vt:lpwstr>
  </property>
</Properties>
</file>